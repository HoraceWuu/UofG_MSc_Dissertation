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6C89" w14:textId="77777777" w:rsidR="00FF4BB3" w:rsidRDefault="00FF4BB3" w:rsidP="00FF4BB3">
      <w:pPr>
        <w:jc w:val="both"/>
        <w:rPr>
          <w:ins w:id="0" w:author="Joanna Stewart" w:date="2023-08-01T12:38:00Z"/>
        </w:rPr>
      </w:pPr>
      <w:ins w:id="1" w:author="Joanna Stewart" w:date="2023-08-01T12:38:00Z">
        <w:r>
          <w:t>General feedback</w:t>
        </w:r>
      </w:ins>
    </w:p>
    <w:p w14:paraId="4D4D0807" w14:textId="3A8E6261" w:rsidR="00FF4BB3" w:rsidRDefault="00FF4BB3" w:rsidP="00FF4BB3">
      <w:pPr>
        <w:pStyle w:val="ListParagraph"/>
        <w:numPr>
          <w:ilvl w:val="0"/>
          <w:numId w:val="8"/>
        </w:numPr>
        <w:jc w:val="both"/>
        <w:rPr>
          <w:ins w:id="2" w:author="Joanna Stewart" w:date="2023-08-01T12:38:00Z"/>
        </w:rPr>
      </w:pPr>
      <w:ins w:id="3" w:author="Joanna Stewart" w:date="2023-08-01T12:38:00Z">
        <w:r>
          <w:t>It is hard to provide very detailed feedback from just an outline</w:t>
        </w:r>
      </w:ins>
      <w:ins w:id="4" w:author="Joanna Stewart" w:date="2023-08-01T12:39:00Z">
        <w:r>
          <w:t xml:space="preserve">. However, it seems that you are making progress with your dissertation and are on the right </w:t>
        </w:r>
        <w:r w:rsidR="00973383">
          <w:t xml:space="preserve">track with it. It is well written and has a logical structure. </w:t>
        </w:r>
        <w:r w:rsidR="002818B3">
          <w:t xml:space="preserve">I have made comments </w:t>
        </w:r>
      </w:ins>
      <w:ins w:id="5" w:author="Joanna Stewart" w:date="2023-08-01T12:40:00Z">
        <w:r w:rsidR="002818B3">
          <w:t>and answered questions using track changes. Good luck with the rest of the dissertation and I look forward to read</w:t>
        </w:r>
        <w:r w:rsidR="00200EDB">
          <w:t>ing it when it is completed.</w:t>
        </w:r>
      </w:ins>
    </w:p>
    <w:p w14:paraId="50C9B3C0" w14:textId="77777777" w:rsidR="00FF4BB3" w:rsidRDefault="00FF4BB3" w:rsidP="00FF4BB3">
      <w:pPr>
        <w:pStyle w:val="ListParagraph"/>
        <w:jc w:val="both"/>
        <w:rPr>
          <w:ins w:id="6" w:author="Joanna Stewart" w:date="2023-08-01T12:38:00Z"/>
        </w:rPr>
        <w:pPrChange w:id="7" w:author="Joanna Stewart" w:date="2023-08-01T12:38:00Z">
          <w:pPr>
            <w:pStyle w:val="ListParagraph"/>
            <w:numPr>
              <w:numId w:val="8"/>
            </w:numPr>
            <w:ind w:hanging="360"/>
            <w:jc w:val="both"/>
          </w:pPr>
        </w:pPrChange>
      </w:pPr>
    </w:p>
    <w:p w14:paraId="24657958" w14:textId="1038094E" w:rsidR="00FF4BB3" w:rsidRDefault="00FF4BB3" w:rsidP="00FF4BB3">
      <w:pPr>
        <w:pStyle w:val="ListParagraph"/>
        <w:numPr>
          <w:ilvl w:val="0"/>
          <w:numId w:val="8"/>
        </w:numPr>
        <w:jc w:val="both"/>
        <w:rPr>
          <w:ins w:id="8" w:author="Joanna Stewart" w:date="2023-08-01T12:38:00Z"/>
        </w:rPr>
      </w:pPr>
      <w:ins w:id="9" w:author="Joanna Stewart" w:date="2023-08-01T12:38:00Z">
        <w:r>
          <w:t xml:space="preserve">At the end of every chapter provide a link to the next chapter, and at the start of all chapters (apart from the intro) provide a link </w:t>
        </w:r>
        <w:proofErr w:type="gramStart"/>
        <w:r>
          <w:t>bank</w:t>
        </w:r>
        <w:proofErr w:type="gramEnd"/>
        <w:r>
          <w:t xml:space="preserve"> to the previous chapter. This helps to show that you have thought of this as a continuous piece of work rather than discrete chapters, this also helps you to </w:t>
        </w:r>
        <w:proofErr w:type="gramStart"/>
        <w:r>
          <w:t>provide</w:t>
        </w:r>
        <w:proofErr w:type="gramEnd"/>
        <w:r>
          <w:t xml:space="preserve"> </w:t>
        </w:r>
      </w:ins>
    </w:p>
    <w:p w14:paraId="23EB884B" w14:textId="77777777" w:rsidR="00FF4BB3" w:rsidRDefault="00FF4BB3" w:rsidP="3A8F63DE">
      <w:pPr>
        <w:pStyle w:val="Title"/>
        <w:jc w:val="both"/>
        <w:rPr>
          <w:ins w:id="10" w:author="Joanna Stewart" w:date="2023-08-01T12:38:00Z"/>
          <w:rFonts w:ascii="Calibri" w:eastAsia="Calibri" w:hAnsi="Calibri" w:cs="Calibri"/>
          <w:sz w:val="36"/>
          <w:szCs w:val="36"/>
        </w:rPr>
      </w:pPr>
    </w:p>
    <w:p w14:paraId="7482C079" w14:textId="77777777" w:rsidR="00FF4BB3" w:rsidRDefault="00FF4BB3" w:rsidP="3A8F63DE">
      <w:pPr>
        <w:pStyle w:val="Title"/>
        <w:jc w:val="both"/>
        <w:rPr>
          <w:ins w:id="11" w:author="Joanna Stewart" w:date="2023-08-01T12:38:00Z"/>
          <w:rFonts w:ascii="Calibri" w:eastAsia="Calibri" w:hAnsi="Calibri" w:cs="Calibri"/>
          <w:sz w:val="36"/>
          <w:szCs w:val="36"/>
        </w:rPr>
      </w:pPr>
    </w:p>
    <w:p w14:paraId="2BE79942" w14:textId="77777777" w:rsidR="00FF4BB3" w:rsidRDefault="00FF4BB3" w:rsidP="3A8F63DE">
      <w:pPr>
        <w:pStyle w:val="Title"/>
        <w:jc w:val="both"/>
        <w:rPr>
          <w:ins w:id="12" w:author="Joanna Stewart" w:date="2023-08-01T12:38:00Z"/>
          <w:rFonts w:ascii="Calibri" w:eastAsia="Calibri" w:hAnsi="Calibri" w:cs="Calibri"/>
          <w:sz w:val="36"/>
          <w:szCs w:val="36"/>
        </w:rPr>
      </w:pPr>
    </w:p>
    <w:p w14:paraId="7F91FF9D" w14:textId="77777777" w:rsidR="00FF4BB3" w:rsidRDefault="00FF4BB3" w:rsidP="3A8F63DE">
      <w:pPr>
        <w:pStyle w:val="Title"/>
        <w:jc w:val="both"/>
        <w:rPr>
          <w:ins w:id="13" w:author="Joanna Stewart" w:date="2023-08-01T12:38:00Z"/>
          <w:rFonts w:ascii="Calibri" w:eastAsia="Calibri" w:hAnsi="Calibri" w:cs="Calibri"/>
          <w:sz w:val="36"/>
          <w:szCs w:val="36"/>
        </w:rPr>
      </w:pPr>
    </w:p>
    <w:p w14:paraId="711C139F" w14:textId="7757D4F7" w:rsidR="7EC20659" w:rsidRDefault="7EC20659" w:rsidP="3A8F63DE">
      <w:pPr>
        <w:pStyle w:val="Title"/>
        <w:jc w:val="both"/>
        <w:rPr>
          <w:rFonts w:ascii="Calibri" w:eastAsia="Calibri" w:hAnsi="Calibri" w:cs="Calibri"/>
          <w:sz w:val="36"/>
          <w:szCs w:val="36"/>
        </w:rPr>
      </w:pPr>
      <w:commentRangeStart w:id="14"/>
      <w:commentRangeStart w:id="15"/>
      <w:r w:rsidRPr="3A8F63DE">
        <w:rPr>
          <w:rFonts w:ascii="Calibri" w:eastAsia="Calibri" w:hAnsi="Calibri" w:cs="Calibri"/>
          <w:sz w:val="36"/>
          <w:szCs w:val="36"/>
        </w:rPr>
        <w:t xml:space="preserve">Evaluating </w:t>
      </w:r>
      <w:r w:rsidR="6E228CAF" w:rsidRPr="3A8F63DE">
        <w:rPr>
          <w:rFonts w:ascii="Calibri" w:eastAsia="Calibri" w:hAnsi="Calibri" w:cs="Calibri"/>
          <w:sz w:val="36"/>
          <w:szCs w:val="36"/>
        </w:rPr>
        <w:t>the</w:t>
      </w:r>
      <w:r w:rsidRPr="3A8F63DE">
        <w:rPr>
          <w:rFonts w:ascii="Calibri" w:eastAsia="Calibri" w:hAnsi="Calibri" w:cs="Calibri"/>
          <w:sz w:val="36"/>
          <w:szCs w:val="36"/>
        </w:rPr>
        <w:t xml:space="preserve"> Long-term Impact</w:t>
      </w:r>
      <w:r w:rsidR="4922BCEF" w:rsidRPr="3A8F63DE">
        <w:rPr>
          <w:rFonts w:ascii="Calibri" w:eastAsia="Calibri" w:hAnsi="Calibri" w:cs="Calibri"/>
          <w:sz w:val="36"/>
          <w:szCs w:val="36"/>
        </w:rPr>
        <w:t xml:space="preserve"> of </w:t>
      </w:r>
      <w:ins w:id="16" w:author="Joanna Stewart" w:date="2023-08-01T09:57:00Z">
        <w:r w:rsidR="004E645B">
          <w:rPr>
            <w:rFonts w:ascii="Calibri" w:eastAsia="Calibri" w:hAnsi="Calibri" w:cs="Calibri"/>
            <w:sz w:val="36"/>
            <w:szCs w:val="36"/>
          </w:rPr>
          <w:t xml:space="preserve">the </w:t>
        </w:r>
      </w:ins>
      <w:r w:rsidR="4922BCEF" w:rsidRPr="3A8F63DE">
        <w:rPr>
          <w:rFonts w:ascii="Calibri" w:eastAsia="Calibri" w:hAnsi="Calibri" w:cs="Calibri"/>
          <w:sz w:val="36"/>
          <w:szCs w:val="36"/>
        </w:rPr>
        <w:t>COVID-19 Pandemic</w:t>
      </w:r>
      <w:r w:rsidRPr="3A8F63DE">
        <w:rPr>
          <w:rFonts w:ascii="Calibri" w:eastAsia="Calibri" w:hAnsi="Calibri" w:cs="Calibri"/>
          <w:sz w:val="36"/>
          <w:szCs w:val="36"/>
        </w:rPr>
        <w:t xml:space="preserve"> on </w:t>
      </w:r>
      <w:commentRangeStart w:id="17"/>
      <w:commentRangeStart w:id="18"/>
      <w:proofErr w:type="gramStart"/>
      <w:r w:rsidRPr="3A8F63DE">
        <w:rPr>
          <w:rFonts w:ascii="Calibri" w:eastAsia="Calibri" w:hAnsi="Calibri" w:cs="Calibri"/>
          <w:sz w:val="36"/>
          <w:szCs w:val="36"/>
        </w:rPr>
        <w:t>For</w:t>
      </w:r>
      <w:commentRangeEnd w:id="17"/>
      <w:proofErr w:type="gramEnd"/>
      <w:r>
        <w:commentReference w:id="17"/>
      </w:r>
      <w:commentRangeEnd w:id="18"/>
      <w:r w:rsidR="00FF4BB3">
        <w:rPr>
          <w:rStyle w:val="CommentReference"/>
          <w:rFonts w:asciiTheme="minorHAnsi" w:eastAsiaTheme="minorHAnsi" w:hAnsiTheme="minorHAnsi" w:cstheme="minorBidi"/>
          <w:spacing w:val="0"/>
          <w:kern w:val="0"/>
        </w:rPr>
        <w:commentReference w:id="18"/>
      </w:r>
      <w:r w:rsidRPr="3A8F63DE">
        <w:rPr>
          <w:rFonts w:ascii="Calibri" w:eastAsia="Calibri" w:hAnsi="Calibri" w:cs="Calibri"/>
          <w:sz w:val="36"/>
          <w:szCs w:val="36"/>
        </w:rPr>
        <w:t>-Hire Vehicle Dynamics: A New York City Case Study</w:t>
      </w:r>
      <w:commentRangeEnd w:id="14"/>
      <w:r>
        <w:commentReference w:id="14"/>
      </w:r>
      <w:commentRangeEnd w:id="15"/>
      <w:r w:rsidR="00D04E73">
        <w:rPr>
          <w:rStyle w:val="CommentReference"/>
          <w:rFonts w:asciiTheme="minorHAnsi" w:eastAsiaTheme="minorHAnsi" w:hAnsiTheme="minorHAnsi" w:cstheme="minorBidi"/>
          <w:spacing w:val="0"/>
          <w:kern w:val="0"/>
        </w:rPr>
        <w:commentReference w:id="15"/>
      </w:r>
    </w:p>
    <w:p w14:paraId="62126AA2" w14:textId="20CC75B5" w:rsidR="2A7A583A" w:rsidRDefault="2A7A583A" w:rsidP="3A8F63DE">
      <w:pPr>
        <w:jc w:val="both"/>
      </w:pPr>
      <w:commentRangeStart w:id="19"/>
      <w:commentRangeStart w:id="20"/>
      <w:commentRangeEnd w:id="19"/>
      <w:r>
        <w:commentReference w:id="19"/>
      </w:r>
      <w:commentRangeEnd w:id="20"/>
      <w:r w:rsidR="00E8348E">
        <w:rPr>
          <w:rStyle w:val="CommentReference"/>
        </w:rPr>
        <w:commentReference w:id="20"/>
      </w:r>
    </w:p>
    <w:sdt>
      <w:sdtPr>
        <w:id w:val="1509784749"/>
        <w:docPartObj>
          <w:docPartGallery w:val="Table of Contents"/>
          <w:docPartUnique/>
        </w:docPartObj>
      </w:sdtPr>
      <w:sdtEndPr/>
      <w:sdtContent>
        <w:p w14:paraId="641A3F28" w14:textId="52E4EC7E" w:rsidR="2A7A583A" w:rsidRDefault="2A7A583A" w:rsidP="3A8F63DE">
          <w:pPr>
            <w:pStyle w:val="TOC1"/>
            <w:tabs>
              <w:tab w:val="right" w:leader="dot" w:pos="9360"/>
            </w:tabs>
            <w:rPr>
              <w:rStyle w:val="Hyperlink"/>
            </w:rPr>
          </w:pPr>
          <w:r>
            <w:fldChar w:fldCharType="begin"/>
          </w:r>
          <w:r>
            <w:instrText>TOC \o \z \u \h</w:instrText>
          </w:r>
          <w:r>
            <w:fldChar w:fldCharType="separate"/>
          </w:r>
          <w:hyperlink w:anchor="_Toc1098207511">
            <w:r w:rsidR="3A8F63DE" w:rsidRPr="3A8F63DE">
              <w:rPr>
                <w:rStyle w:val="Hyperlink"/>
              </w:rPr>
              <w:t>1 Introduction</w:t>
            </w:r>
            <w:r>
              <w:tab/>
            </w:r>
            <w:r>
              <w:fldChar w:fldCharType="begin"/>
            </w:r>
            <w:r>
              <w:instrText>PAGEREF _Toc1098207511 \h</w:instrText>
            </w:r>
            <w:r>
              <w:fldChar w:fldCharType="separate"/>
            </w:r>
            <w:r w:rsidR="3A8F63DE" w:rsidRPr="3A8F63DE">
              <w:rPr>
                <w:rStyle w:val="Hyperlink"/>
              </w:rPr>
              <w:t>1</w:t>
            </w:r>
            <w:r>
              <w:fldChar w:fldCharType="end"/>
            </w:r>
          </w:hyperlink>
        </w:p>
        <w:p w14:paraId="5AA04BF7" w14:textId="38541B24" w:rsidR="2A7A583A" w:rsidRDefault="00E8348E" w:rsidP="3A8F63DE">
          <w:pPr>
            <w:pStyle w:val="TOC2"/>
            <w:tabs>
              <w:tab w:val="right" w:leader="dot" w:pos="9360"/>
            </w:tabs>
            <w:rPr>
              <w:rStyle w:val="Hyperlink"/>
            </w:rPr>
          </w:pPr>
          <w:hyperlink w:anchor="_Toc456626060">
            <w:r w:rsidR="3A8F63DE" w:rsidRPr="3A8F63DE">
              <w:rPr>
                <w:rStyle w:val="Hyperlink"/>
              </w:rPr>
              <w:t>1.1 For-Hire Vehicle (FHV)</w:t>
            </w:r>
            <w:r w:rsidR="2A7A583A">
              <w:tab/>
            </w:r>
            <w:r w:rsidR="2A7A583A">
              <w:fldChar w:fldCharType="begin"/>
            </w:r>
            <w:r w:rsidR="2A7A583A">
              <w:instrText>PAGEREF _Toc456626060 \h</w:instrText>
            </w:r>
            <w:r w:rsidR="2A7A583A">
              <w:fldChar w:fldCharType="separate"/>
            </w:r>
            <w:r w:rsidR="3A8F63DE" w:rsidRPr="3A8F63DE">
              <w:rPr>
                <w:rStyle w:val="Hyperlink"/>
              </w:rPr>
              <w:t>1</w:t>
            </w:r>
            <w:r w:rsidR="2A7A583A">
              <w:fldChar w:fldCharType="end"/>
            </w:r>
          </w:hyperlink>
        </w:p>
        <w:p w14:paraId="73A85C5B" w14:textId="33C4A14C" w:rsidR="2A7A583A" w:rsidRDefault="00E8348E" w:rsidP="3A8F63DE">
          <w:pPr>
            <w:pStyle w:val="TOC2"/>
            <w:tabs>
              <w:tab w:val="right" w:leader="dot" w:pos="9360"/>
            </w:tabs>
            <w:rPr>
              <w:rStyle w:val="Hyperlink"/>
            </w:rPr>
          </w:pPr>
          <w:hyperlink w:anchor="_Toc485376546">
            <w:r w:rsidR="3A8F63DE" w:rsidRPr="3A8F63DE">
              <w:rPr>
                <w:rStyle w:val="Hyperlink"/>
              </w:rPr>
              <w:t>1.2 Study Aera: New York City (NYC)</w:t>
            </w:r>
            <w:r w:rsidR="2A7A583A">
              <w:tab/>
            </w:r>
            <w:r w:rsidR="2A7A583A">
              <w:fldChar w:fldCharType="begin"/>
            </w:r>
            <w:r w:rsidR="2A7A583A">
              <w:instrText>PAGEREF _Toc485376546 \h</w:instrText>
            </w:r>
            <w:r w:rsidR="2A7A583A">
              <w:fldChar w:fldCharType="separate"/>
            </w:r>
            <w:r w:rsidR="3A8F63DE" w:rsidRPr="3A8F63DE">
              <w:rPr>
                <w:rStyle w:val="Hyperlink"/>
              </w:rPr>
              <w:t>1</w:t>
            </w:r>
            <w:r w:rsidR="2A7A583A">
              <w:fldChar w:fldCharType="end"/>
            </w:r>
          </w:hyperlink>
        </w:p>
        <w:p w14:paraId="776F157D" w14:textId="34484881" w:rsidR="2A7A583A" w:rsidRDefault="00E8348E" w:rsidP="3A8F63DE">
          <w:pPr>
            <w:pStyle w:val="TOC1"/>
            <w:tabs>
              <w:tab w:val="right" w:leader="dot" w:pos="9360"/>
            </w:tabs>
            <w:rPr>
              <w:rStyle w:val="Hyperlink"/>
            </w:rPr>
          </w:pPr>
          <w:hyperlink w:anchor="_Toc1044890171">
            <w:r w:rsidR="3A8F63DE" w:rsidRPr="3A8F63DE">
              <w:rPr>
                <w:rStyle w:val="Hyperlink"/>
              </w:rPr>
              <w:t>2 Literature Review</w:t>
            </w:r>
            <w:r w:rsidR="2A7A583A">
              <w:tab/>
            </w:r>
            <w:r w:rsidR="2A7A583A">
              <w:fldChar w:fldCharType="begin"/>
            </w:r>
            <w:r w:rsidR="2A7A583A">
              <w:instrText>PAGEREF _Toc1044890171 \h</w:instrText>
            </w:r>
            <w:r w:rsidR="2A7A583A">
              <w:fldChar w:fldCharType="separate"/>
            </w:r>
            <w:r w:rsidR="3A8F63DE" w:rsidRPr="3A8F63DE">
              <w:rPr>
                <w:rStyle w:val="Hyperlink"/>
              </w:rPr>
              <w:t>2</w:t>
            </w:r>
            <w:r w:rsidR="2A7A583A">
              <w:fldChar w:fldCharType="end"/>
            </w:r>
          </w:hyperlink>
        </w:p>
        <w:p w14:paraId="7C687F1A" w14:textId="10A90986" w:rsidR="2A7A583A" w:rsidRDefault="00E8348E" w:rsidP="3A8F63DE">
          <w:pPr>
            <w:pStyle w:val="TOC2"/>
            <w:tabs>
              <w:tab w:val="right" w:leader="dot" w:pos="9360"/>
            </w:tabs>
            <w:rPr>
              <w:rStyle w:val="Hyperlink"/>
            </w:rPr>
          </w:pPr>
          <w:hyperlink w:anchor="_Toc450861722">
            <w:r w:rsidR="3A8F63DE" w:rsidRPr="3A8F63DE">
              <w:rPr>
                <w:rStyle w:val="Hyperlink"/>
              </w:rPr>
              <w:t>2.1 The Long-term impact of COVID-19 on transportation</w:t>
            </w:r>
            <w:r w:rsidR="2A7A583A">
              <w:tab/>
            </w:r>
            <w:r w:rsidR="2A7A583A">
              <w:fldChar w:fldCharType="begin"/>
            </w:r>
            <w:r w:rsidR="2A7A583A">
              <w:instrText>PAGEREF _Toc450861722 \h</w:instrText>
            </w:r>
            <w:r w:rsidR="2A7A583A">
              <w:fldChar w:fldCharType="separate"/>
            </w:r>
            <w:r w:rsidR="3A8F63DE" w:rsidRPr="3A8F63DE">
              <w:rPr>
                <w:rStyle w:val="Hyperlink"/>
              </w:rPr>
              <w:t>2</w:t>
            </w:r>
            <w:r w:rsidR="2A7A583A">
              <w:fldChar w:fldCharType="end"/>
            </w:r>
          </w:hyperlink>
        </w:p>
        <w:p w14:paraId="4999AED4" w14:textId="1386EAB6" w:rsidR="2A7A583A" w:rsidRDefault="00E8348E" w:rsidP="3A8F63DE">
          <w:pPr>
            <w:pStyle w:val="TOC3"/>
            <w:tabs>
              <w:tab w:val="right" w:leader="dot" w:pos="9360"/>
            </w:tabs>
            <w:rPr>
              <w:rStyle w:val="Hyperlink"/>
            </w:rPr>
          </w:pPr>
          <w:hyperlink w:anchor="_Toc139997735">
            <w:r w:rsidR="3A8F63DE" w:rsidRPr="3A8F63DE">
              <w:rPr>
                <w:rStyle w:val="Hyperlink"/>
              </w:rPr>
              <w:t>2.1.1 Direct Impact</w:t>
            </w:r>
            <w:r w:rsidR="2A7A583A">
              <w:tab/>
            </w:r>
            <w:r w:rsidR="2A7A583A">
              <w:fldChar w:fldCharType="begin"/>
            </w:r>
            <w:r w:rsidR="2A7A583A">
              <w:instrText>PAGEREF _Toc139997735 \h</w:instrText>
            </w:r>
            <w:r w:rsidR="2A7A583A">
              <w:fldChar w:fldCharType="separate"/>
            </w:r>
            <w:r w:rsidR="3A8F63DE" w:rsidRPr="3A8F63DE">
              <w:rPr>
                <w:rStyle w:val="Hyperlink"/>
              </w:rPr>
              <w:t>2</w:t>
            </w:r>
            <w:r w:rsidR="2A7A583A">
              <w:fldChar w:fldCharType="end"/>
            </w:r>
          </w:hyperlink>
        </w:p>
        <w:p w14:paraId="3F15A287" w14:textId="2EF513B5" w:rsidR="2A7A583A" w:rsidRDefault="00E8348E" w:rsidP="3A8F63DE">
          <w:pPr>
            <w:pStyle w:val="TOC3"/>
            <w:tabs>
              <w:tab w:val="right" w:leader="dot" w:pos="9360"/>
            </w:tabs>
            <w:rPr>
              <w:rStyle w:val="Hyperlink"/>
            </w:rPr>
          </w:pPr>
          <w:hyperlink w:anchor="_Toc1393105628">
            <w:r w:rsidR="3A8F63DE" w:rsidRPr="3A8F63DE">
              <w:rPr>
                <w:rStyle w:val="Hyperlink"/>
              </w:rPr>
              <w:t>2.1.2 Indirect Impact</w:t>
            </w:r>
            <w:r w:rsidR="2A7A583A">
              <w:tab/>
            </w:r>
            <w:r w:rsidR="2A7A583A">
              <w:fldChar w:fldCharType="begin"/>
            </w:r>
            <w:r w:rsidR="2A7A583A">
              <w:instrText>PAGEREF _Toc1393105628 \h</w:instrText>
            </w:r>
            <w:r w:rsidR="2A7A583A">
              <w:fldChar w:fldCharType="separate"/>
            </w:r>
            <w:r w:rsidR="3A8F63DE" w:rsidRPr="3A8F63DE">
              <w:rPr>
                <w:rStyle w:val="Hyperlink"/>
              </w:rPr>
              <w:t>2</w:t>
            </w:r>
            <w:r w:rsidR="2A7A583A">
              <w:fldChar w:fldCharType="end"/>
            </w:r>
          </w:hyperlink>
        </w:p>
        <w:p w14:paraId="311D6573" w14:textId="43832B40" w:rsidR="2A7A583A" w:rsidRDefault="00E8348E" w:rsidP="3A8F63DE">
          <w:pPr>
            <w:pStyle w:val="TOC2"/>
            <w:tabs>
              <w:tab w:val="right" w:leader="dot" w:pos="9360"/>
            </w:tabs>
            <w:rPr>
              <w:rStyle w:val="Hyperlink"/>
            </w:rPr>
          </w:pPr>
          <w:hyperlink w:anchor="_Toc2133453463">
            <w:r w:rsidR="3A8F63DE" w:rsidRPr="3A8F63DE">
              <w:rPr>
                <w:rStyle w:val="Hyperlink"/>
              </w:rPr>
              <w:t>2.2 Existing research on the impact of COVID-19 on the transportation system of New York City.</w:t>
            </w:r>
            <w:r w:rsidR="2A7A583A">
              <w:tab/>
            </w:r>
            <w:r w:rsidR="2A7A583A">
              <w:fldChar w:fldCharType="begin"/>
            </w:r>
            <w:r w:rsidR="2A7A583A">
              <w:instrText>PAGEREF _Toc2133453463 \h</w:instrText>
            </w:r>
            <w:r w:rsidR="2A7A583A">
              <w:fldChar w:fldCharType="separate"/>
            </w:r>
            <w:r w:rsidR="3A8F63DE" w:rsidRPr="3A8F63DE">
              <w:rPr>
                <w:rStyle w:val="Hyperlink"/>
              </w:rPr>
              <w:t>2</w:t>
            </w:r>
            <w:r w:rsidR="2A7A583A">
              <w:fldChar w:fldCharType="end"/>
            </w:r>
          </w:hyperlink>
        </w:p>
        <w:p w14:paraId="7964FFEA" w14:textId="322115AB" w:rsidR="2A7A583A" w:rsidRDefault="00E8348E" w:rsidP="3A8F63DE">
          <w:pPr>
            <w:pStyle w:val="TOC2"/>
            <w:tabs>
              <w:tab w:val="right" w:leader="dot" w:pos="9360"/>
            </w:tabs>
            <w:rPr>
              <w:rStyle w:val="Hyperlink"/>
            </w:rPr>
          </w:pPr>
          <w:hyperlink w:anchor="_Toc1745750299">
            <w:r w:rsidR="3A8F63DE" w:rsidRPr="3A8F63DE">
              <w:rPr>
                <w:rStyle w:val="Hyperlink"/>
              </w:rPr>
              <w:t>2.3 Research Questions</w:t>
            </w:r>
            <w:r w:rsidR="2A7A583A">
              <w:tab/>
            </w:r>
            <w:r w:rsidR="2A7A583A">
              <w:fldChar w:fldCharType="begin"/>
            </w:r>
            <w:r w:rsidR="2A7A583A">
              <w:instrText>PAGEREF _Toc1745750299 \h</w:instrText>
            </w:r>
            <w:r w:rsidR="2A7A583A">
              <w:fldChar w:fldCharType="separate"/>
            </w:r>
            <w:r w:rsidR="3A8F63DE" w:rsidRPr="3A8F63DE">
              <w:rPr>
                <w:rStyle w:val="Hyperlink"/>
              </w:rPr>
              <w:t>2</w:t>
            </w:r>
            <w:r w:rsidR="2A7A583A">
              <w:fldChar w:fldCharType="end"/>
            </w:r>
          </w:hyperlink>
        </w:p>
        <w:p w14:paraId="5C49CBF0" w14:textId="75F4C8CA" w:rsidR="2A7A583A" w:rsidRDefault="00E8348E" w:rsidP="3A8F63DE">
          <w:pPr>
            <w:pStyle w:val="TOC1"/>
            <w:tabs>
              <w:tab w:val="right" w:leader="dot" w:pos="9360"/>
            </w:tabs>
            <w:rPr>
              <w:rStyle w:val="Hyperlink"/>
            </w:rPr>
          </w:pPr>
          <w:hyperlink w:anchor="_Toc473663721">
            <w:r w:rsidR="3A8F63DE" w:rsidRPr="3A8F63DE">
              <w:rPr>
                <w:rStyle w:val="Hyperlink"/>
              </w:rPr>
              <w:t>3 Data Source and Methodology</w:t>
            </w:r>
            <w:r w:rsidR="2A7A583A">
              <w:tab/>
            </w:r>
            <w:r w:rsidR="2A7A583A">
              <w:fldChar w:fldCharType="begin"/>
            </w:r>
            <w:r w:rsidR="2A7A583A">
              <w:instrText>PAGEREF _Toc473663721 \h</w:instrText>
            </w:r>
            <w:r w:rsidR="2A7A583A">
              <w:fldChar w:fldCharType="separate"/>
            </w:r>
            <w:r w:rsidR="3A8F63DE" w:rsidRPr="3A8F63DE">
              <w:rPr>
                <w:rStyle w:val="Hyperlink"/>
              </w:rPr>
              <w:t>2</w:t>
            </w:r>
            <w:r w:rsidR="2A7A583A">
              <w:fldChar w:fldCharType="end"/>
            </w:r>
          </w:hyperlink>
        </w:p>
        <w:p w14:paraId="68258FA6" w14:textId="482466C7" w:rsidR="2A7A583A" w:rsidRDefault="00E8348E" w:rsidP="3A8F63DE">
          <w:pPr>
            <w:pStyle w:val="TOC2"/>
            <w:tabs>
              <w:tab w:val="right" w:leader="dot" w:pos="9360"/>
            </w:tabs>
            <w:rPr>
              <w:rStyle w:val="Hyperlink"/>
            </w:rPr>
          </w:pPr>
          <w:hyperlink w:anchor="_Toc1605415369">
            <w:r w:rsidR="3A8F63DE" w:rsidRPr="3A8F63DE">
              <w:rPr>
                <w:rStyle w:val="Hyperlink"/>
              </w:rPr>
              <w:t>3.1 Data Source</w:t>
            </w:r>
            <w:r w:rsidR="2A7A583A">
              <w:tab/>
            </w:r>
            <w:r w:rsidR="2A7A583A">
              <w:fldChar w:fldCharType="begin"/>
            </w:r>
            <w:r w:rsidR="2A7A583A">
              <w:instrText>PAGEREF _Toc1605415369 \h</w:instrText>
            </w:r>
            <w:r w:rsidR="2A7A583A">
              <w:fldChar w:fldCharType="separate"/>
            </w:r>
            <w:r w:rsidR="3A8F63DE" w:rsidRPr="3A8F63DE">
              <w:rPr>
                <w:rStyle w:val="Hyperlink"/>
              </w:rPr>
              <w:t>3</w:t>
            </w:r>
            <w:r w:rsidR="2A7A583A">
              <w:fldChar w:fldCharType="end"/>
            </w:r>
          </w:hyperlink>
        </w:p>
        <w:p w14:paraId="703BBF31" w14:textId="24BFB11C" w:rsidR="2A7A583A" w:rsidRDefault="00E8348E" w:rsidP="3A8F63DE">
          <w:pPr>
            <w:pStyle w:val="TOC2"/>
            <w:tabs>
              <w:tab w:val="right" w:leader="dot" w:pos="9360"/>
            </w:tabs>
            <w:rPr>
              <w:rStyle w:val="Hyperlink"/>
            </w:rPr>
          </w:pPr>
          <w:hyperlink w:anchor="_Toc857137070">
            <w:r w:rsidR="3A8F63DE" w:rsidRPr="3A8F63DE">
              <w:rPr>
                <w:rStyle w:val="Hyperlink"/>
              </w:rPr>
              <w:t>3.2 Methodologies</w:t>
            </w:r>
            <w:r w:rsidR="2A7A583A">
              <w:tab/>
            </w:r>
            <w:r w:rsidR="2A7A583A">
              <w:fldChar w:fldCharType="begin"/>
            </w:r>
            <w:r w:rsidR="2A7A583A">
              <w:instrText>PAGEREF _Toc857137070 \h</w:instrText>
            </w:r>
            <w:r w:rsidR="2A7A583A">
              <w:fldChar w:fldCharType="separate"/>
            </w:r>
            <w:r w:rsidR="3A8F63DE" w:rsidRPr="3A8F63DE">
              <w:rPr>
                <w:rStyle w:val="Hyperlink"/>
              </w:rPr>
              <w:t>3</w:t>
            </w:r>
            <w:r w:rsidR="2A7A583A">
              <w:fldChar w:fldCharType="end"/>
            </w:r>
          </w:hyperlink>
        </w:p>
        <w:p w14:paraId="4B45D924" w14:textId="2849E969" w:rsidR="2A7A583A" w:rsidRDefault="00E8348E" w:rsidP="3A8F63DE">
          <w:pPr>
            <w:pStyle w:val="TOC3"/>
            <w:tabs>
              <w:tab w:val="right" w:leader="dot" w:pos="9360"/>
            </w:tabs>
            <w:rPr>
              <w:rStyle w:val="Hyperlink"/>
            </w:rPr>
          </w:pPr>
          <w:hyperlink w:anchor="_Toc193388611">
            <w:r w:rsidR="3A8F63DE" w:rsidRPr="3A8F63DE">
              <w:rPr>
                <w:rStyle w:val="Hyperlink"/>
              </w:rPr>
              <w:t>3.2.1 Before-and-After Analysis</w:t>
            </w:r>
            <w:r w:rsidR="2A7A583A">
              <w:tab/>
            </w:r>
            <w:r w:rsidR="2A7A583A">
              <w:fldChar w:fldCharType="begin"/>
            </w:r>
            <w:r w:rsidR="2A7A583A">
              <w:instrText>PAGEREF _Toc193388611 \h</w:instrText>
            </w:r>
            <w:r w:rsidR="2A7A583A">
              <w:fldChar w:fldCharType="separate"/>
            </w:r>
            <w:r w:rsidR="3A8F63DE" w:rsidRPr="3A8F63DE">
              <w:rPr>
                <w:rStyle w:val="Hyperlink"/>
              </w:rPr>
              <w:t>3</w:t>
            </w:r>
            <w:r w:rsidR="2A7A583A">
              <w:fldChar w:fldCharType="end"/>
            </w:r>
          </w:hyperlink>
        </w:p>
        <w:p w14:paraId="405EE8B0" w14:textId="0B584C11" w:rsidR="2A7A583A" w:rsidRDefault="00E8348E" w:rsidP="3A8F63DE">
          <w:pPr>
            <w:pStyle w:val="TOC3"/>
            <w:tabs>
              <w:tab w:val="right" w:leader="dot" w:pos="9360"/>
            </w:tabs>
            <w:rPr>
              <w:rStyle w:val="Hyperlink"/>
            </w:rPr>
          </w:pPr>
          <w:hyperlink w:anchor="_Toc1947276661">
            <w:r w:rsidR="3A8F63DE" w:rsidRPr="3A8F63DE">
              <w:rPr>
                <w:rStyle w:val="Hyperlink"/>
              </w:rPr>
              <w:t>3.2.2 Multilevel Analysis</w:t>
            </w:r>
            <w:r w:rsidR="2A7A583A">
              <w:tab/>
            </w:r>
            <w:r w:rsidR="2A7A583A">
              <w:fldChar w:fldCharType="begin"/>
            </w:r>
            <w:r w:rsidR="2A7A583A">
              <w:instrText>PAGEREF _Toc1947276661 \h</w:instrText>
            </w:r>
            <w:r w:rsidR="2A7A583A">
              <w:fldChar w:fldCharType="separate"/>
            </w:r>
            <w:r w:rsidR="3A8F63DE" w:rsidRPr="3A8F63DE">
              <w:rPr>
                <w:rStyle w:val="Hyperlink"/>
              </w:rPr>
              <w:t>3</w:t>
            </w:r>
            <w:r w:rsidR="2A7A583A">
              <w:fldChar w:fldCharType="end"/>
            </w:r>
          </w:hyperlink>
        </w:p>
        <w:p w14:paraId="1EBDDD4E" w14:textId="2D0388A6" w:rsidR="2A7A583A" w:rsidRDefault="00E8348E" w:rsidP="3A8F63DE">
          <w:pPr>
            <w:pStyle w:val="TOC3"/>
            <w:tabs>
              <w:tab w:val="right" w:leader="dot" w:pos="9360"/>
            </w:tabs>
            <w:rPr>
              <w:rStyle w:val="Hyperlink"/>
            </w:rPr>
          </w:pPr>
          <w:hyperlink w:anchor="_Toc348786140">
            <w:r w:rsidR="3A8F63DE" w:rsidRPr="3A8F63DE">
              <w:rPr>
                <w:rStyle w:val="Hyperlink"/>
              </w:rPr>
              <w:t>3.2.3 Quantitative Analysis</w:t>
            </w:r>
            <w:r w:rsidR="2A7A583A">
              <w:tab/>
            </w:r>
            <w:r w:rsidR="2A7A583A">
              <w:fldChar w:fldCharType="begin"/>
            </w:r>
            <w:r w:rsidR="2A7A583A">
              <w:instrText>PAGEREF _Toc348786140 \h</w:instrText>
            </w:r>
            <w:r w:rsidR="2A7A583A">
              <w:fldChar w:fldCharType="separate"/>
            </w:r>
            <w:r w:rsidR="3A8F63DE" w:rsidRPr="3A8F63DE">
              <w:rPr>
                <w:rStyle w:val="Hyperlink"/>
              </w:rPr>
              <w:t>3</w:t>
            </w:r>
            <w:r w:rsidR="2A7A583A">
              <w:fldChar w:fldCharType="end"/>
            </w:r>
          </w:hyperlink>
        </w:p>
        <w:p w14:paraId="783BA1C2" w14:textId="03A100FC" w:rsidR="2A7A583A" w:rsidRDefault="00E8348E" w:rsidP="3A8F63DE">
          <w:pPr>
            <w:pStyle w:val="TOC2"/>
            <w:tabs>
              <w:tab w:val="right" w:leader="dot" w:pos="9360"/>
            </w:tabs>
            <w:rPr>
              <w:rStyle w:val="Hyperlink"/>
            </w:rPr>
          </w:pPr>
          <w:hyperlink w:anchor="_Toc782056133">
            <w:r w:rsidR="3A8F63DE" w:rsidRPr="3A8F63DE">
              <w:rPr>
                <w:rStyle w:val="Hyperlink"/>
              </w:rPr>
              <w:t>3.3 Approach for Research Questions</w:t>
            </w:r>
            <w:r w:rsidR="2A7A583A">
              <w:tab/>
            </w:r>
            <w:r w:rsidR="2A7A583A">
              <w:fldChar w:fldCharType="begin"/>
            </w:r>
            <w:r w:rsidR="2A7A583A">
              <w:instrText>PAGEREF _Toc782056133 \h</w:instrText>
            </w:r>
            <w:r w:rsidR="2A7A583A">
              <w:fldChar w:fldCharType="separate"/>
            </w:r>
            <w:r w:rsidR="3A8F63DE" w:rsidRPr="3A8F63DE">
              <w:rPr>
                <w:rStyle w:val="Hyperlink"/>
              </w:rPr>
              <w:t>3</w:t>
            </w:r>
            <w:r w:rsidR="2A7A583A">
              <w:fldChar w:fldCharType="end"/>
            </w:r>
          </w:hyperlink>
        </w:p>
        <w:p w14:paraId="56E03772" w14:textId="19ADF847" w:rsidR="2A7A583A" w:rsidRDefault="00E8348E" w:rsidP="3A8F63DE">
          <w:pPr>
            <w:pStyle w:val="TOC1"/>
            <w:tabs>
              <w:tab w:val="right" w:leader="dot" w:pos="9360"/>
            </w:tabs>
            <w:rPr>
              <w:rStyle w:val="Hyperlink"/>
            </w:rPr>
          </w:pPr>
          <w:hyperlink w:anchor="_Toc73095998">
            <w:r w:rsidR="3A8F63DE" w:rsidRPr="3A8F63DE">
              <w:rPr>
                <w:rStyle w:val="Hyperlink"/>
              </w:rPr>
              <w:t>4 Results</w:t>
            </w:r>
            <w:r w:rsidR="2A7A583A">
              <w:tab/>
            </w:r>
            <w:r w:rsidR="2A7A583A">
              <w:fldChar w:fldCharType="begin"/>
            </w:r>
            <w:r w:rsidR="2A7A583A">
              <w:instrText>PAGEREF _Toc73095998 \h</w:instrText>
            </w:r>
            <w:r w:rsidR="2A7A583A">
              <w:fldChar w:fldCharType="separate"/>
            </w:r>
            <w:r w:rsidR="3A8F63DE" w:rsidRPr="3A8F63DE">
              <w:rPr>
                <w:rStyle w:val="Hyperlink"/>
              </w:rPr>
              <w:t>3</w:t>
            </w:r>
            <w:r w:rsidR="2A7A583A">
              <w:fldChar w:fldCharType="end"/>
            </w:r>
          </w:hyperlink>
        </w:p>
        <w:p w14:paraId="693AA24E" w14:textId="17EE9D98" w:rsidR="2A7A583A" w:rsidRDefault="00E8348E" w:rsidP="3A8F63DE">
          <w:pPr>
            <w:pStyle w:val="TOC2"/>
            <w:tabs>
              <w:tab w:val="right" w:leader="dot" w:pos="9360"/>
            </w:tabs>
            <w:rPr>
              <w:rStyle w:val="Hyperlink"/>
            </w:rPr>
          </w:pPr>
          <w:hyperlink w:anchor="_Toc585623995">
            <w:r w:rsidR="3A8F63DE" w:rsidRPr="3A8F63DE">
              <w:rPr>
                <w:rStyle w:val="Hyperlink"/>
              </w:rPr>
              <w:t>4.1 Macroscopic Perspective on the Comparison of For-Hire Vehicle Trips in New York City: 2023 versus 2019</w:t>
            </w:r>
            <w:r w:rsidR="2A7A583A">
              <w:tab/>
            </w:r>
            <w:r w:rsidR="2A7A583A">
              <w:fldChar w:fldCharType="begin"/>
            </w:r>
            <w:r w:rsidR="2A7A583A">
              <w:instrText>PAGEREF _Toc585623995 \h</w:instrText>
            </w:r>
            <w:r w:rsidR="2A7A583A">
              <w:fldChar w:fldCharType="separate"/>
            </w:r>
            <w:r w:rsidR="3A8F63DE" w:rsidRPr="3A8F63DE">
              <w:rPr>
                <w:rStyle w:val="Hyperlink"/>
              </w:rPr>
              <w:t>3</w:t>
            </w:r>
            <w:r w:rsidR="2A7A583A">
              <w:fldChar w:fldCharType="end"/>
            </w:r>
          </w:hyperlink>
        </w:p>
        <w:p w14:paraId="4C679AAE" w14:textId="0477551C" w:rsidR="2A7A583A" w:rsidRDefault="00E8348E" w:rsidP="3A8F63DE">
          <w:pPr>
            <w:pStyle w:val="TOC2"/>
            <w:tabs>
              <w:tab w:val="right" w:leader="dot" w:pos="9360"/>
            </w:tabs>
            <w:rPr>
              <w:rStyle w:val="Hyperlink"/>
            </w:rPr>
          </w:pPr>
          <w:hyperlink w:anchor="_Toc1062469847">
            <w:r w:rsidR="3A8F63DE" w:rsidRPr="3A8F63DE">
              <w:rPr>
                <w:rStyle w:val="Hyperlink"/>
              </w:rPr>
              <w:t>4.2 Meso-level Analysis of Differences in FHV Metrics: Temporal and Spatial Factors</w:t>
            </w:r>
            <w:r w:rsidR="2A7A583A">
              <w:tab/>
            </w:r>
            <w:r w:rsidR="2A7A583A">
              <w:fldChar w:fldCharType="begin"/>
            </w:r>
            <w:r w:rsidR="2A7A583A">
              <w:instrText>PAGEREF _Toc1062469847 \h</w:instrText>
            </w:r>
            <w:r w:rsidR="2A7A583A">
              <w:fldChar w:fldCharType="separate"/>
            </w:r>
            <w:r w:rsidR="3A8F63DE" w:rsidRPr="3A8F63DE">
              <w:rPr>
                <w:rStyle w:val="Hyperlink"/>
              </w:rPr>
              <w:t>3</w:t>
            </w:r>
            <w:r w:rsidR="2A7A583A">
              <w:fldChar w:fldCharType="end"/>
            </w:r>
          </w:hyperlink>
        </w:p>
        <w:p w14:paraId="00FA6D9A" w14:textId="51624BE8" w:rsidR="2A7A583A" w:rsidRDefault="00E8348E" w:rsidP="3A8F63DE">
          <w:pPr>
            <w:pStyle w:val="TOC2"/>
            <w:tabs>
              <w:tab w:val="right" w:leader="dot" w:pos="9360"/>
            </w:tabs>
            <w:rPr>
              <w:rStyle w:val="Hyperlink"/>
            </w:rPr>
          </w:pPr>
          <w:hyperlink w:anchor="_Toc1574687929">
            <w:r w:rsidR="3A8F63DE" w:rsidRPr="3A8F63DE">
              <w:rPr>
                <w:rStyle w:val="Hyperlink"/>
              </w:rPr>
              <w:t>4.3 Key Influence Factors Analysis: Land Use, Population, and Trip Characteristics</w:t>
            </w:r>
            <w:r w:rsidR="2A7A583A">
              <w:tab/>
            </w:r>
            <w:r w:rsidR="2A7A583A">
              <w:fldChar w:fldCharType="begin"/>
            </w:r>
            <w:r w:rsidR="2A7A583A">
              <w:instrText>PAGEREF _Toc1574687929 \h</w:instrText>
            </w:r>
            <w:r w:rsidR="2A7A583A">
              <w:fldChar w:fldCharType="separate"/>
            </w:r>
            <w:r w:rsidR="3A8F63DE" w:rsidRPr="3A8F63DE">
              <w:rPr>
                <w:rStyle w:val="Hyperlink"/>
              </w:rPr>
              <w:t>3</w:t>
            </w:r>
            <w:r w:rsidR="2A7A583A">
              <w:fldChar w:fldCharType="end"/>
            </w:r>
          </w:hyperlink>
        </w:p>
        <w:p w14:paraId="67BEE961" w14:textId="40C87E8B" w:rsidR="2A7A583A" w:rsidRDefault="00E8348E" w:rsidP="3A8F63DE">
          <w:pPr>
            <w:pStyle w:val="TOC2"/>
            <w:tabs>
              <w:tab w:val="right" w:leader="dot" w:pos="9360"/>
            </w:tabs>
            <w:rPr>
              <w:rStyle w:val="Hyperlink"/>
            </w:rPr>
          </w:pPr>
          <w:hyperlink w:anchor="_Toc616477041">
            <w:r w:rsidR="3A8F63DE" w:rsidRPr="3A8F63DE">
              <w:rPr>
                <w:rStyle w:val="Hyperlink"/>
              </w:rPr>
              <w:t>4.4 Model Fit</w:t>
            </w:r>
            <w:r w:rsidR="2A7A583A">
              <w:tab/>
            </w:r>
            <w:r w:rsidR="2A7A583A">
              <w:fldChar w:fldCharType="begin"/>
            </w:r>
            <w:r w:rsidR="2A7A583A">
              <w:instrText>PAGEREF _Toc616477041 \h</w:instrText>
            </w:r>
            <w:r w:rsidR="2A7A583A">
              <w:fldChar w:fldCharType="separate"/>
            </w:r>
            <w:r w:rsidR="3A8F63DE" w:rsidRPr="3A8F63DE">
              <w:rPr>
                <w:rStyle w:val="Hyperlink"/>
              </w:rPr>
              <w:t>3</w:t>
            </w:r>
            <w:r w:rsidR="2A7A583A">
              <w:fldChar w:fldCharType="end"/>
            </w:r>
          </w:hyperlink>
        </w:p>
        <w:p w14:paraId="7B88DE3A" w14:textId="6B743592" w:rsidR="2A7A583A" w:rsidRDefault="00E8348E" w:rsidP="3A8F63DE">
          <w:pPr>
            <w:pStyle w:val="TOC1"/>
            <w:tabs>
              <w:tab w:val="right" w:leader="dot" w:pos="9360"/>
            </w:tabs>
            <w:rPr>
              <w:rStyle w:val="Hyperlink"/>
            </w:rPr>
          </w:pPr>
          <w:hyperlink w:anchor="_Toc171261879">
            <w:r w:rsidR="3A8F63DE" w:rsidRPr="3A8F63DE">
              <w:rPr>
                <w:rStyle w:val="Hyperlink"/>
              </w:rPr>
              <w:t>5 Conclusion and Discussion</w:t>
            </w:r>
            <w:r w:rsidR="2A7A583A">
              <w:tab/>
            </w:r>
            <w:r w:rsidR="2A7A583A">
              <w:fldChar w:fldCharType="begin"/>
            </w:r>
            <w:r w:rsidR="2A7A583A">
              <w:instrText>PAGEREF _Toc171261879 \h</w:instrText>
            </w:r>
            <w:r w:rsidR="2A7A583A">
              <w:fldChar w:fldCharType="separate"/>
            </w:r>
            <w:r w:rsidR="3A8F63DE" w:rsidRPr="3A8F63DE">
              <w:rPr>
                <w:rStyle w:val="Hyperlink"/>
              </w:rPr>
              <w:t>3</w:t>
            </w:r>
            <w:r w:rsidR="2A7A583A">
              <w:fldChar w:fldCharType="end"/>
            </w:r>
          </w:hyperlink>
        </w:p>
        <w:p w14:paraId="55683060" w14:textId="40F815C8" w:rsidR="2A7A583A" w:rsidRDefault="00E8348E" w:rsidP="3A8F63DE">
          <w:pPr>
            <w:pStyle w:val="TOC2"/>
            <w:tabs>
              <w:tab w:val="right" w:leader="dot" w:pos="9360"/>
            </w:tabs>
            <w:rPr>
              <w:rStyle w:val="Hyperlink"/>
            </w:rPr>
          </w:pPr>
          <w:hyperlink w:anchor="_Toc840128761">
            <w:r w:rsidR="3A8F63DE" w:rsidRPr="3A8F63DE">
              <w:rPr>
                <w:rStyle w:val="Hyperlink"/>
              </w:rPr>
              <w:t>5.1 Key Findings and Conclusion</w:t>
            </w:r>
            <w:r w:rsidR="2A7A583A">
              <w:tab/>
            </w:r>
            <w:r w:rsidR="2A7A583A">
              <w:fldChar w:fldCharType="begin"/>
            </w:r>
            <w:r w:rsidR="2A7A583A">
              <w:instrText>PAGEREF _Toc840128761 \h</w:instrText>
            </w:r>
            <w:r w:rsidR="2A7A583A">
              <w:fldChar w:fldCharType="separate"/>
            </w:r>
            <w:r w:rsidR="3A8F63DE" w:rsidRPr="3A8F63DE">
              <w:rPr>
                <w:rStyle w:val="Hyperlink"/>
              </w:rPr>
              <w:t>3</w:t>
            </w:r>
            <w:r w:rsidR="2A7A583A">
              <w:fldChar w:fldCharType="end"/>
            </w:r>
          </w:hyperlink>
        </w:p>
        <w:p w14:paraId="6F06E5F3" w14:textId="22366880" w:rsidR="2A7A583A" w:rsidRDefault="00E8348E" w:rsidP="3A8F63DE">
          <w:pPr>
            <w:pStyle w:val="TOC2"/>
            <w:tabs>
              <w:tab w:val="right" w:leader="dot" w:pos="9360"/>
            </w:tabs>
            <w:rPr>
              <w:rStyle w:val="Hyperlink"/>
            </w:rPr>
          </w:pPr>
          <w:hyperlink w:anchor="_Toc589727503">
            <w:r w:rsidR="3A8F63DE" w:rsidRPr="3A8F63DE">
              <w:rPr>
                <w:rStyle w:val="Hyperlink"/>
              </w:rPr>
              <w:t>5.2 Limitations</w:t>
            </w:r>
            <w:r w:rsidR="2A7A583A">
              <w:tab/>
            </w:r>
            <w:r w:rsidR="2A7A583A">
              <w:fldChar w:fldCharType="begin"/>
            </w:r>
            <w:r w:rsidR="2A7A583A">
              <w:instrText>PAGEREF _Toc589727503 \h</w:instrText>
            </w:r>
            <w:r w:rsidR="2A7A583A">
              <w:fldChar w:fldCharType="separate"/>
            </w:r>
            <w:r w:rsidR="3A8F63DE" w:rsidRPr="3A8F63DE">
              <w:rPr>
                <w:rStyle w:val="Hyperlink"/>
              </w:rPr>
              <w:t>3</w:t>
            </w:r>
            <w:r w:rsidR="2A7A583A">
              <w:fldChar w:fldCharType="end"/>
            </w:r>
          </w:hyperlink>
        </w:p>
        <w:p w14:paraId="5FF1DC37" w14:textId="0F8C4A5A" w:rsidR="2A7A583A" w:rsidRDefault="00E8348E" w:rsidP="3A8F63DE">
          <w:pPr>
            <w:pStyle w:val="TOC1"/>
            <w:tabs>
              <w:tab w:val="right" w:leader="dot" w:pos="9360"/>
            </w:tabs>
            <w:rPr>
              <w:rStyle w:val="Hyperlink"/>
            </w:rPr>
          </w:pPr>
          <w:hyperlink w:anchor="_Toc776369673">
            <w:r w:rsidR="3A8F63DE" w:rsidRPr="3A8F63DE">
              <w:rPr>
                <w:rStyle w:val="Hyperlink"/>
              </w:rPr>
              <w:t>Reference</w:t>
            </w:r>
            <w:r w:rsidR="2A7A583A">
              <w:tab/>
            </w:r>
            <w:r w:rsidR="2A7A583A">
              <w:fldChar w:fldCharType="begin"/>
            </w:r>
            <w:r w:rsidR="2A7A583A">
              <w:instrText>PAGEREF _Toc776369673 \h</w:instrText>
            </w:r>
            <w:r w:rsidR="2A7A583A">
              <w:fldChar w:fldCharType="separate"/>
            </w:r>
            <w:r w:rsidR="3A8F63DE" w:rsidRPr="3A8F63DE">
              <w:rPr>
                <w:rStyle w:val="Hyperlink"/>
              </w:rPr>
              <w:t>3</w:t>
            </w:r>
            <w:r w:rsidR="2A7A583A">
              <w:fldChar w:fldCharType="end"/>
            </w:r>
          </w:hyperlink>
          <w:r w:rsidR="2A7A583A">
            <w:fldChar w:fldCharType="end"/>
          </w:r>
        </w:p>
      </w:sdtContent>
    </w:sdt>
    <w:p w14:paraId="55355C9C" w14:textId="29A87A71" w:rsidR="2A7A583A" w:rsidRDefault="2A7A583A" w:rsidP="3A8F63DE">
      <w:pPr>
        <w:jc w:val="both"/>
      </w:pPr>
    </w:p>
    <w:p w14:paraId="076FDD2E" w14:textId="35C4BCCC" w:rsidR="2A7A583A" w:rsidRDefault="6800CB5F" w:rsidP="3A8F63DE">
      <w:pPr>
        <w:pStyle w:val="Heading1"/>
        <w:jc w:val="both"/>
        <w:rPr>
          <w:color w:val="auto"/>
        </w:rPr>
      </w:pPr>
      <w:bookmarkStart w:id="21" w:name="_Toc1098207511"/>
      <w:commentRangeStart w:id="22"/>
      <w:r w:rsidRPr="3A8F63DE">
        <w:rPr>
          <w:color w:val="auto"/>
        </w:rPr>
        <w:t xml:space="preserve">1 </w:t>
      </w:r>
      <w:r w:rsidR="1ABBC16C" w:rsidRPr="3A8F63DE">
        <w:rPr>
          <w:color w:val="auto"/>
        </w:rPr>
        <w:t>Introduction</w:t>
      </w:r>
      <w:bookmarkEnd w:id="21"/>
      <w:commentRangeEnd w:id="22"/>
      <w:r w:rsidR="00747462">
        <w:rPr>
          <w:rStyle w:val="CommentReference"/>
          <w:rFonts w:asciiTheme="minorHAnsi" w:eastAsiaTheme="minorHAnsi" w:hAnsiTheme="minorHAnsi" w:cstheme="minorBidi"/>
          <w:color w:val="auto"/>
        </w:rPr>
        <w:commentReference w:id="22"/>
      </w:r>
    </w:p>
    <w:p w14:paraId="600C7D48" w14:textId="597F0F62" w:rsidR="2A7A583A" w:rsidRDefault="68224433" w:rsidP="3A8F63DE">
      <w:pPr>
        <w:jc w:val="both"/>
        <w:rPr>
          <w:sz w:val="24"/>
          <w:szCs w:val="24"/>
        </w:rPr>
      </w:pPr>
      <w:r w:rsidRPr="3A8F63DE">
        <w:t xml:space="preserve"># </w:t>
      </w:r>
      <w:r w:rsidR="5B6EC326" w:rsidRPr="3A8F63DE">
        <w:t>A brief introduction</w:t>
      </w:r>
      <w:r w:rsidRPr="3A8F63DE">
        <w:t xml:space="preserve"> about the COVID-19 pandemic and its </w:t>
      </w:r>
      <w:r w:rsidR="3F591EB1" w:rsidRPr="3A8F63DE">
        <w:t xml:space="preserve">impact </w:t>
      </w:r>
      <w:r w:rsidRPr="3A8F63DE">
        <w:t xml:space="preserve">on </w:t>
      </w:r>
      <w:r w:rsidR="3976BA6F" w:rsidRPr="3A8F63DE">
        <w:t xml:space="preserve">transportation, at </w:t>
      </w:r>
      <w:r w:rsidR="1956BB36" w:rsidRPr="3A8F63DE">
        <w:t xml:space="preserve">the </w:t>
      </w:r>
      <w:r w:rsidR="3976BA6F" w:rsidRPr="3A8F63DE">
        <w:t>last mention the For Hire Vehicle.</w:t>
      </w:r>
    </w:p>
    <w:p w14:paraId="5AD471C6" w14:textId="4F396A62" w:rsidR="2A7A583A" w:rsidRDefault="060DA7E8" w:rsidP="3A8F63DE">
      <w:pPr>
        <w:pStyle w:val="Heading2"/>
        <w:jc w:val="both"/>
        <w:rPr>
          <w:color w:val="auto"/>
        </w:rPr>
      </w:pPr>
      <w:bookmarkStart w:id="23" w:name="_Toc456626060"/>
      <w:r w:rsidRPr="3A8F63DE">
        <w:rPr>
          <w:color w:val="auto"/>
        </w:rPr>
        <w:t xml:space="preserve">1.1 </w:t>
      </w:r>
      <w:r w:rsidR="6DB70044" w:rsidRPr="3A8F63DE">
        <w:rPr>
          <w:color w:val="auto"/>
        </w:rPr>
        <w:t>For-Hire Vehicle (FHV)</w:t>
      </w:r>
      <w:bookmarkEnd w:id="23"/>
    </w:p>
    <w:p w14:paraId="37799F73" w14:textId="69A23CC9" w:rsidR="2A7A583A" w:rsidRDefault="656C0E96" w:rsidP="3A8F63DE">
      <w:pPr>
        <w:jc w:val="both"/>
      </w:pPr>
      <w:r w:rsidRPr="3A8F63DE">
        <w:t xml:space="preserve"># What is </w:t>
      </w:r>
      <w:r w:rsidR="6C478E95" w:rsidRPr="3A8F63DE">
        <w:t xml:space="preserve">the </w:t>
      </w:r>
      <w:r w:rsidRPr="3A8F63DE">
        <w:t>For-Hire Vehicle?</w:t>
      </w:r>
    </w:p>
    <w:p w14:paraId="073E602F" w14:textId="7E154C48" w:rsidR="2A7A583A" w:rsidRDefault="39470F54" w:rsidP="3A8F63DE">
      <w:pPr>
        <w:jc w:val="both"/>
      </w:pPr>
      <w:r w:rsidRPr="3A8F63DE">
        <w:t xml:space="preserve"># A Venn diagram of </w:t>
      </w:r>
      <w:r w:rsidR="6BA2F9DF" w:rsidRPr="3A8F63DE">
        <w:t>public</w:t>
      </w:r>
      <w:r w:rsidRPr="3A8F63DE">
        <w:t xml:space="preserve"> transport</w:t>
      </w:r>
      <w:r w:rsidR="7C75D7ED" w:rsidRPr="3A8F63DE">
        <w:t xml:space="preserve"> systems, Taxi, FHV a</w:t>
      </w:r>
      <w:r w:rsidR="4B473CCC" w:rsidRPr="3A8F63DE">
        <w:t>nd private car. (Figure)</w:t>
      </w:r>
    </w:p>
    <w:p w14:paraId="63452711" w14:textId="6899FF0E" w:rsidR="2A7A583A" w:rsidRDefault="656C0E96" w:rsidP="3A8F63DE">
      <w:pPr>
        <w:jc w:val="both"/>
      </w:pPr>
      <w:r w:rsidRPr="3A8F63DE">
        <w:t># The history of FHV</w:t>
      </w:r>
    </w:p>
    <w:p w14:paraId="19FC3EC3" w14:textId="7774B4F0" w:rsidR="2A7A583A" w:rsidRDefault="656C0E96" w:rsidP="3A8F63DE">
      <w:pPr>
        <w:jc w:val="both"/>
      </w:pPr>
      <w:r w:rsidRPr="3A8F63DE">
        <w:t xml:space="preserve"># The advantage of FHV </w:t>
      </w:r>
      <w:r w:rsidR="10214AA2" w:rsidRPr="3A8F63DE">
        <w:t>(Emphasizing its contribution to ameliorating the inequalit</w:t>
      </w:r>
      <w:r w:rsidR="6FF7EF5C" w:rsidRPr="3A8F63DE">
        <w:t>ies</w:t>
      </w:r>
      <w:r w:rsidR="10214AA2" w:rsidRPr="3A8F63DE">
        <w:t xml:space="preserve"> in mobility).</w:t>
      </w:r>
    </w:p>
    <w:p w14:paraId="4B0335CF" w14:textId="01D71A0E" w:rsidR="2A7A583A" w:rsidRDefault="57B88C23" w:rsidP="3A8F63DE">
      <w:pPr>
        <w:jc w:val="both"/>
      </w:pPr>
      <w:r w:rsidRPr="3A8F63DE">
        <w:t>#</w:t>
      </w:r>
      <w:r w:rsidR="5D874FB0" w:rsidRPr="3A8F63DE">
        <w:t xml:space="preserve"> The drawbacks and ensuing controversies of FHV</w:t>
      </w:r>
      <w:r w:rsidR="23E148AD" w:rsidRPr="3A8F63DE">
        <w:t xml:space="preserve"> (Critical thinking)</w:t>
      </w:r>
    </w:p>
    <w:p w14:paraId="1D65CC5B" w14:textId="5A0BF492" w:rsidR="2A7A583A" w:rsidRDefault="115F6341" w:rsidP="3A8F63DE">
      <w:pPr>
        <w:jc w:val="both"/>
      </w:pPr>
      <w:r w:rsidRPr="3A8F63DE">
        <w:t>As an integral part of urban transportation systems, FHV suffered severe impacts during the initial phase of the pandemic. Despite the gradual recovery of socio-economic aspects over time, the enduring influence that the pandemic has exerted on people is indelible. More than three years have passed since the outbreak of COVID-19, thus making the analysis and summary of its long-term impact on FHV a pressing issue</w:t>
      </w:r>
      <w:commentRangeStart w:id="24"/>
      <w:r w:rsidRPr="3A8F63DE">
        <w:t xml:space="preserve">. Considering this, the </w:t>
      </w:r>
      <w:commentRangeStart w:id="25"/>
      <w:commentRangeStart w:id="26"/>
      <w:r w:rsidRPr="3A8F63DE">
        <w:t>research objectives</w:t>
      </w:r>
      <w:commentRangeEnd w:id="25"/>
      <w:r w:rsidR="2A7A583A">
        <w:commentReference w:id="25"/>
      </w:r>
      <w:commentRangeEnd w:id="26"/>
      <w:r w:rsidR="004A7BAE">
        <w:rPr>
          <w:rStyle w:val="CommentReference"/>
        </w:rPr>
        <w:commentReference w:id="26"/>
      </w:r>
      <w:r w:rsidRPr="3A8F63DE">
        <w:t xml:space="preserve"> </w:t>
      </w:r>
      <w:commentRangeEnd w:id="24"/>
      <w:r w:rsidR="00856E8F">
        <w:rPr>
          <w:rStyle w:val="CommentReference"/>
        </w:rPr>
        <w:commentReference w:id="24"/>
      </w:r>
      <w:r w:rsidRPr="3A8F63DE">
        <w:t xml:space="preserve">of this </w:t>
      </w:r>
      <w:del w:id="27" w:author="Joanna Stewart" w:date="2023-08-01T10:05:00Z">
        <w:r w:rsidRPr="3A8F63DE" w:rsidDel="002C2984">
          <w:delText xml:space="preserve">paper </w:delText>
        </w:r>
      </w:del>
      <w:commentRangeStart w:id="28"/>
      <w:ins w:id="29" w:author="Joanna Stewart" w:date="2023-08-01T10:05:00Z">
        <w:r w:rsidR="002C2984">
          <w:t>dissertation</w:t>
        </w:r>
        <w:commentRangeEnd w:id="28"/>
        <w:r w:rsidR="00277445">
          <w:rPr>
            <w:rStyle w:val="CommentReference"/>
          </w:rPr>
          <w:commentReference w:id="28"/>
        </w:r>
        <w:r w:rsidR="002C2984" w:rsidRPr="3A8F63DE">
          <w:t xml:space="preserve"> </w:t>
        </w:r>
      </w:ins>
      <w:r w:rsidRPr="3A8F63DE">
        <w:t>are as follows:</w:t>
      </w:r>
    </w:p>
    <w:p w14:paraId="5DA462F9" w14:textId="1BBA5E9D" w:rsidR="2A7A583A" w:rsidRDefault="290C0527" w:rsidP="3A8F63DE">
      <w:pPr>
        <w:pStyle w:val="ListParagraph"/>
        <w:numPr>
          <w:ilvl w:val="0"/>
          <w:numId w:val="6"/>
        </w:numPr>
        <w:jc w:val="both"/>
      </w:pPr>
      <w:r w:rsidRPr="3A8F63DE">
        <w:t>To investigate the extent of recovery in the For-Hire Vehicle (FHV) industry from the impacts of the COVID-19 pandemic.</w:t>
      </w:r>
    </w:p>
    <w:p w14:paraId="2ED8CB4B" w14:textId="5E12FEEA" w:rsidR="2A7A583A" w:rsidRDefault="290C0527" w:rsidP="3A8F63DE">
      <w:pPr>
        <w:pStyle w:val="ListParagraph"/>
        <w:numPr>
          <w:ilvl w:val="0"/>
          <w:numId w:val="6"/>
        </w:numPr>
        <w:jc w:val="both"/>
      </w:pPr>
      <w:r w:rsidRPr="3A8F63DE">
        <w:t>To explore the presence of temporal and spatial disparities in the long-term effects of COVID-19 on the FHV industry.</w:t>
      </w:r>
    </w:p>
    <w:p w14:paraId="2224F42C" w14:textId="3D274F93" w:rsidR="2A7A583A" w:rsidRDefault="26F33C3C" w:rsidP="3A8F63DE">
      <w:pPr>
        <w:pStyle w:val="ListParagraph"/>
        <w:numPr>
          <w:ilvl w:val="0"/>
          <w:numId w:val="6"/>
        </w:numPr>
        <w:jc w:val="both"/>
      </w:pPr>
      <w:r w:rsidRPr="3A8F63DE">
        <w:t>To identify and analyze the factors that have played a significant role in influencing the FHV industry's recovery from the pandemic's impacts.</w:t>
      </w:r>
    </w:p>
    <w:p w14:paraId="066611C0" w14:textId="02C2C299" w:rsidR="2A7A583A" w:rsidRDefault="02723FBA" w:rsidP="3A8F63DE">
      <w:pPr>
        <w:jc w:val="both"/>
      </w:pPr>
      <w:r w:rsidRPr="3A8F63DE">
        <w:t xml:space="preserve">Given the vastness and regional differences of the For-Hire Vehicle (FHV) industry worldwide, </w:t>
      </w:r>
      <w:r w:rsidR="112B0E89" w:rsidRPr="3A8F63DE">
        <w:t>it is</w:t>
      </w:r>
      <w:r w:rsidRPr="3A8F63DE">
        <w:t xml:space="preserve"> impractical to meticulously analyze the entire sector. As stated in (citation), case studies are powerful tools for addressing issues in social sciences. Therefore, a reasonable alternative is to select a suitable case for an in-depth study. </w:t>
      </w:r>
      <w:r w:rsidR="48BF321C" w:rsidRPr="3A8F63DE">
        <w:t xml:space="preserve">Considering </w:t>
      </w:r>
      <w:r w:rsidR="77C7FE18" w:rsidRPr="3A8F63DE">
        <w:t>several factors</w:t>
      </w:r>
      <w:r w:rsidR="48BF321C" w:rsidRPr="3A8F63DE">
        <w:t>, this research chooses New York City as the case for study.</w:t>
      </w:r>
    </w:p>
    <w:p w14:paraId="030A454E" w14:textId="71A47EEA" w:rsidR="2A7A583A" w:rsidRDefault="2FC27C92" w:rsidP="3A8F63DE">
      <w:pPr>
        <w:pStyle w:val="Heading2"/>
        <w:jc w:val="both"/>
        <w:rPr>
          <w:color w:val="auto"/>
        </w:rPr>
      </w:pPr>
      <w:bookmarkStart w:id="30" w:name="_Toc485376546"/>
      <w:r w:rsidRPr="3A8F63DE">
        <w:rPr>
          <w:color w:val="auto"/>
        </w:rPr>
        <w:lastRenderedPageBreak/>
        <w:t xml:space="preserve">1.2 </w:t>
      </w:r>
      <w:r w:rsidR="6DB70044" w:rsidRPr="3A8F63DE">
        <w:rPr>
          <w:color w:val="auto"/>
        </w:rPr>
        <w:t>Study Aera: New York City</w:t>
      </w:r>
      <w:r w:rsidR="35EEAA7F" w:rsidRPr="3A8F63DE">
        <w:rPr>
          <w:color w:val="auto"/>
        </w:rPr>
        <w:t xml:space="preserve"> (NYC)</w:t>
      </w:r>
      <w:bookmarkEnd w:id="30"/>
    </w:p>
    <w:p w14:paraId="78068E2A" w14:textId="0E50708D" w:rsidR="2A7A583A" w:rsidRDefault="2F17E5ED" w:rsidP="3A8F63DE">
      <w:pPr>
        <w:jc w:val="both"/>
      </w:pPr>
      <w:r w:rsidRPr="3A8F63DE">
        <w:t># Why choice NYC as study case?</w:t>
      </w:r>
    </w:p>
    <w:p w14:paraId="3E2D6D04" w14:textId="01353BCA" w:rsidR="2A7A583A" w:rsidRDefault="2F17E5ED" w:rsidP="3A8F63DE">
      <w:pPr>
        <w:jc w:val="both"/>
      </w:pPr>
      <w:r w:rsidRPr="3A8F63DE">
        <w:t xml:space="preserve"># </w:t>
      </w:r>
      <w:r w:rsidR="6DBCCB1E" w:rsidRPr="3A8F63DE">
        <w:t>A Brief Review of</w:t>
      </w:r>
      <w:r w:rsidR="2C61B050" w:rsidRPr="3A8F63DE">
        <w:t xml:space="preserve"> For-Hire Vehicle in NYC</w:t>
      </w:r>
    </w:p>
    <w:p w14:paraId="1F9539E3" w14:textId="38806040" w:rsidR="2A7A583A" w:rsidRDefault="2A7A583A" w:rsidP="3A8F63DE">
      <w:pPr>
        <w:jc w:val="both"/>
      </w:pPr>
    </w:p>
    <w:p w14:paraId="00964682" w14:textId="78C9B18E" w:rsidR="2A7A583A" w:rsidRDefault="08AB02DE" w:rsidP="3A8F63DE">
      <w:pPr>
        <w:jc w:val="both"/>
      </w:pPr>
      <w:r w:rsidRPr="3A8F63DE">
        <w:t># Introduce the following sections.</w:t>
      </w:r>
      <w:r w:rsidR="6031A3FA" w:rsidRPr="3A8F63DE">
        <w:t xml:space="preserve"> </w:t>
      </w:r>
      <w:commentRangeStart w:id="31"/>
      <w:commentRangeStart w:id="32"/>
      <w:r w:rsidR="6031A3FA" w:rsidRPr="3A8F63DE">
        <w:t>Project code for data analysis and visualization is available at ......</w:t>
      </w:r>
      <w:commentRangeEnd w:id="31"/>
      <w:r w:rsidR="2A7A583A">
        <w:commentReference w:id="31"/>
      </w:r>
      <w:commentRangeEnd w:id="32"/>
      <w:r w:rsidR="00976776">
        <w:rPr>
          <w:rStyle w:val="CommentReference"/>
        </w:rPr>
        <w:commentReference w:id="32"/>
      </w:r>
    </w:p>
    <w:p w14:paraId="4F7683B9" w14:textId="0BFDF6E9" w:rsidR="2A7A583A" w:rsidRDefault="1C7FB048" w:rsidP="3A8F63DE">
      <w:pPr>
        <w:pStyle w:val="Heading1"/>
        <w:jc w:val="both"/>
        <w:rPr>
          <w:color w:val="auto"/>
        </w:rPr>
      </w:pPr>
      <w:bookmarkStart w:id="33" w:name="_Toc1044890171"/>
      <w:r w:rsidRPr="3A8F63DE">
        <w:rPr>
          <w:color w:val="auto"/>
        </w:rPr>
        <w:t xml:space="preserve">2 </w:t>
      </w:r>
      <w:r w:rsidR="1ABBC16C" w:rsidRPr="3A8F63DE">
        <w:rPr>
          <w:color w:val="auto"/>
        </w:rPr>
        <w:t>Literature Review</w:t>
      </w:r>
      <w:bookmarkEnd w:id="33"/>
    </w:p>
    <w:p w14:paraId="21DAB346" w14:textId="1B0B0530" w:rsidR="2A7A583A" w:rsidRDefault="13D200EF" w:rsidP="3A8F63DE">
      <w:pPr>
        <w:pStyle w:val="Heading2"/>
        <w:jc w:val="both"/>
        <w:rPr>
          <w:color w:val="auto"/>
        </w:rPr>
      </w:pPr>
      <w:bookmarkStart w:id="34" w:name="_Toc450861722"/>
      <w:r w:rsidRPr="3A8F63DE">
        <w:rPr>
          <w:color w:val="auto"/>
        </w:rPr>
        <w:t xml:space="preserve">2.1 </w:t>
      </w:r>
      <w:r w:rsidR="476851D7" w:rsidRPr="3A8F63DE">
        <w:rPr>
          <w:color w:val="auto"/>
        </w:rPr>
        <w:t>The Long-term impact of COVID-19 on transportation</w:t>
      </w:r>
      <w:bookmarkEnd w:id="34"/>
    </w:p>
    <w:p w14:paraId="4D9B983D" w14:textId="4B12D38C" w:rsidR="2A7A583A" w:rsidRDefault="5DF54FEF" w:rsidP="3A8F63DE">
      <w:pPr>
        <w:pStyle w:val="Heading3"/>
        <w:jc w:val="both"/>
        <w:rPr>
          <w:color w:val="auto"/>
        </w:rPr>
      </w:pPr>
      <w:bookmarkStart w:id="35" w:name="_Toc139997735"/>
      <w:r w:rsidRPr="3A8F63DE">
        <w:rPr>
          <w:color w:val="auto"/>
        </w:rPr>
        <w:t xml:space="preserve">2.1.1 </w:t>
      </w:r>
      <w:r w:rsidR="64F0E0F7" w:rsidRPr="3A8F63DE">
        <w:rPr>
          <w:color w:val="auto"/>
        </w:rPr>
        <w:t>Direct Impact</w:t>
      </w:r>
      <w:bookmarkEnd w:id="35"/>
    </w:p>
    <w:p w14:paraId="6FB226BF" w14:textId="2C51D7CC" w:rsidR="2A7A583A" w:rsidRDefault="64F0E0F7" w:rsidP="3A8F63DE">
      <w:pPr>
        <w:jc w:val="both"/>
      </w:pPr>
      <w:r w:rsidRPr="3A8F63DE">
        <w:t># COVID-19 Number of cases, deaths in relation to transportation</w:t>
      </w:r>
      <w:r w:rsidR="705057AB" w:rsidRPr="3A8F63DE">
        <w:t xml:space="preserve"> (Considering the mode choice)</w:t>
      </w:r>
    </w:p>
    <w:p w14:paraId="3A129AC0" w14:textId="77B98E05" w:rsidR="2A7A583A" w:rsidRDefault="418D1DF3" w:rsidP="3A8F63DE">
      <w:pPr>
        <w:jc w:val="both"/>
      </w:pPr>
      <w:r w:rsidRPr="3A8F63DE">
        <w:t xml:space="preserve"># </w:t>
      </w:r>
      <w:r w:rsidR="1CC9DDF5" w:rsidRPr="3A8F63DE">
        <w:t>The temporary or permanent policy impacts on transportation brought about by the COVID-19</w:t>
      </w:r>
      <w:r w:rsidR="086EE9B0" w:rsidRPr="3A8F63DE">
        <w:t xml:space="preserve"> </w:t>
      </w:r>
      <w:r w:rsidR="1CC9DDF5" w:rsidRPr="3A8F63DE">
        <w:t>pandemic.</w:t>
      </w:r>
    </w:p>
    <w:p w14:paraId="4AD6F3FA" w14:textId="1AAE43B8" w:rsidR="2A7A583A" w:rsidRDefault="1CC9DDF5" w:rsidP="3A8F63DE">
      <w:pPr>
        <w:ind w:firstLine="720"/>
        <w:jc w:val="both"/>
      </w:pPr>
      <w:r w:rsidRPr="3A8F63DE">
        <w:t xml:space="preserve"># Show a </w:t>
      </w:r>
      <w:r w:rsidR="5AF42F80" w:rsidRPr="3A8F63DE">
        <w:t xml:space="preserve">timeline of traffic-related decrees issued by the New York City government during the </w:t>
      </w:r>
      <w:r w:rsidR="2A7A583A">
        <w:tab/>
      </w:r>
      <w:r w:rsidR="5AF42F80" w:rsidRPr="3A8F63DE">
        <w:t>COVID-19 pandemic. (Figure)</w:t>
      </w:r>
    </w:p>
    <w:p w14:paraId="1240EDD1" w14:textId="119697CB" w:rsidR="2A7A583A" w:rsidRDefault="6579D8F6" w:rsidP="3A8F63DE">
      <w:pPr>
        <w:pStyle w:val="Heading3"/>
        <w:jc w:val="both"/>
        <w:rPr>
          <w:color w:val="auto"/>
        </w:rPr>
      </w:pPr>
      <w:bookmarkStart w:id="36" w:name="_Toc1393105628"/>
      <w:r w:rsidRPr="3A8F63DE">
        <w:rPr>
          <w:color w:val="auto"/>
        </w:rPr>
        <w:t xml:space="preserve">2.1.2 </w:t>
      </w:r>
      <w:r w:rsidR="64F0E0F7" w:rsidRPr="3A8F63DE">
        <w:rPr>
          <w:color w:val="auto"/>
        </w:rPr>
        <w:t>Indirect Impact</w:t>
      </w:r>
      <w:bookmarkEnd w:id="36"/>
    </w:p>
    <w:tbl>
      <w:tblPr>
        <w:tblStyle w:val="TableGrid"/>
        <w:tblW w:w="0" w:type="auto"/>
        <w:tblLayout w:type="fixed"/>
        <w:tblLook w:val="06A0" w:firstRow="1" w:lastRow="0" w:firstColumn="1" w:lastColumn="0" w:noHBand="1" w:noVBand="1"/>
      </w:tblPr>
      <w:tblGrid>
        <w:gridCol w:w="1035"/>
        <w:gridCol w:w="1470"/>
        <w:gridCol w:w="5190"/>
        <w:gridCol w:w="1440"/>
      </w:tblGrid>
      <w:tr w:rsidR="3A8F63DE" w14:paraId="1D7C0345" w14:textId="77777777" w:rsidTr="3A8F63DE">
        <w:trPr>
          <w:trHeight w:val="300"/>
        </w:trPr>
        <w:tc>
          <w:tcPr>
            <w:tcW w:w="1035" w:type="dxa"/>
          </w:tcPr>
          <w:p w14:paraId="5E42CD4C" w14:textId="65B6FACF" w:rsidR="3A8F63DE" w:rsidRDefault="3A8F63DE" w:rsidP="3A8F63DE">
            <w:pPr>
              <w:jc w:val="both"/>
            </w:pPr>
          </w:p>
        </w:tc>
        <w:tc>
          <w:tcPr>
            <w:tcW w:w="1470" w:type="dxa"/>
          </w:tcPr>
          <w:p w14:paraId="50803ED2" w14:textId="6F642867" w:rsidR="448B2A14" w:rsidRDefault="448B2A14" w:rsidP="3A8F63DE">
            <w:pPr>
              <w:jc w:val="both"/>
            </w:pPr>
            <w:r w:rsidRPr="3A8F63DE">
              <w:t>Key word</w:t>
            </w:r>
          </w:p>
        </w:tc>
        <w:tc>
          <w:tcPr>
            <w:tcW w:w="5190" w:type="dxa"/>
          </w:tcPr>
          <w:p w14:paraId="3835F40C" w14:textId="2AB73DD1" w:rsidR="448B2A14" w:rsidRDefault="448B2A14" w:rsidP="3A8F63DE">
            <w:pPr>
              <w:jc w:val="both"/>
            </w:pPr>
            <w:r w:rsidRPr="3A8F63DE">
              <w:t>Impact</w:t>
            </w:r>
          </w:p>
        </w:tc>
        <w:tc>
          <w:tcPr>
            <w:tcW w:w="1440" w:type="dxa"/>
          </w:tcPr>
          <w:p w14:paraId="53D2275E" w14:textId="0BC4012E" w:rsidR="448B2A14" w:rsidRDefault="448B2A14" w:rsidP="3A8F63DE">
            <w:pPr>
              <w:jc w:val="both"/>
            </w:pPr>
            <w:r w:rsidRPr="3A8F63DE">
              <w:t>Citation</w:t>
            </w:r>
          </w:p>
        </w:tc>
      </w:tr>
      <w:tr w:rsidR="3A8F63DE" w14:paraId="73020930" w14:textId="77777777" w:rsidTr="3A8F63DE">
        <w:trPr>
          <w:trHeight w:val="300"/>
        </w:trPr>
        <w:tc>
          <w:tcPr>
            <w:tcW w:w="1035" w:type="dxa"/>
            <w:vMerge w:val="restart"/>
          </w:tcPr>
          <w:p w14:paraId="0A8F4BC3" w14:textId="3909181D" w:rsidR="54848581" w:rsidRDefault="54848581" w:rsidP="3A8F63DE">
            <w:pPr>
              <w:spacing w:line="259" w:lineRule="auto"/>
              <w:jc w:val="both"/>
            </w:pPr>
            <w:r w:rsidRPr="3A8F63DE">
              <w:t>Negative Impact</w:t>
            </w:r>
          </w:p>
        </w:tc>
        <w:tc>
          <w:tcPr>
            <w:tcW w:w="1470" w:type="dxa"/>
          </w:tcPr>
          <w:p w14:paraId="295960E0" w14:textId="7B11A2EF" w:rsidR="3A8F63DE" w:rsidRDefault="3A8F63DE" w:rsidP="3A8F63DE">
            <w:pPr>
              <w:jc w:val="both"/>
            </w:pPr>
          </w:p>
        </w:tc>
        <w:tc>
          <w:tcPr>
            <w:tcW w:w="5190" w:type="dxa"/>
          </w:tcPr>
          <w:p w14:paraId="6DC6CB9C" w14:textId="7B11A2EF" w:rsidR="3A8F63DE" w:rsidRDefault="3A8F63DE" w:rsidP="3A8F63DE">
            <w:pPr>
              <w:jc w:val="both"/>
            </w:pPr>
          </w:p>
        </w:tc>
        <w:tc>
          <w:tcPr>
            <w:tcW w:w="1440" w:type="dxa"/>
          </w:tcPr>
          <w:p w14:paraId="3CEF4BF1" w14:textId="7B11A2EF" w:rsidR="3A8F63DE" w:rsidRDefault="3A8F63DE" w:rsidP="3A8F63DE">
            <w:pPr>
              <w:jc w:val="both"/>
            </w:pPr>
          </w:p>
        </w:tc>
      </w:tr>
      <w:tr w:rsidR="3A8F63DE" w14:paraId="59D8956F" w14:textId="77777777" w:rsidTr="3A8F63DE">
        <w:trPr>
          <w:trHeight w:val="300"/>
        </w:trPr>
        <w:tc>
          <w:tcPr>
            <w:tcW w:w="1035" w:type="dxa"/>
            <w:vMerge/>
          </w:tcPr>
          <w:p w14:paraId="1AF9D9FC" w14:textId="77777777" w:rsidR="00D63417" w:rsidRDefault="00D63417"/>
        </w:tc>
        <w:tc>
          <w:tcPr>
            <w:tcW w:w="1470" w:type="dxa"/>
          </w:tcPr>
          <w:p w14:paraId="707A5DFE" w14:textId="7B11A2EF" w:rsidR="3A8F63DE" w:rsidRDefault="3A8F63DE" w:rsidP="3A8F63DE">
            <w:pPr>
              <w:jc w:val="both"/>
            </w:pPr>
          </w:p>
        </w:tc>
        <w:tc>
          <w:tcPr>
            <w:tcW w:w="5190" w:type="dxa"/>
          </w:tcPr>
          <w:p w14:paraId="75A5726C" w14:textId="7B11A2EF" w:rsidR="3A8F63DE" w:rsidRDefault="3A8F63DE" w:rsidP="3A8F63DE">
            <w:pPr>
              <w:jc w:val="both"/>
            </w:pPr>
          </w:p>
        </w:tc>
        <w:tc>
          <w:tcPr>
            <w:tcW w:w="1440" w:type="dxa"/>
          </w:tcPr>
          <w:p w14:paraId="7D6924F1" w14:textId="7B11A2EF" w:rsidR="3A8F63DE" w:rsidRDefault="3A8F63DE" w:rsidP="3A8F63DE">
            <w:pPr>
              <w:jc w:val="both"/>
            </w:pPr>
          </w:p>
        </w:tc>
      </w:tr>
      <w:tr w:rsidR="3A8F63DE" w14:paraId="243CF51E" w14:textId="77777777" w:rsidTr="3A8F63DE">
        <w:trPr>
          <w:trHeight w:val="300"/>
        </w:trPr>
        <w:tc>
          <w:tcPr>
            <w:tcW w:w="1035" w:type="dxa"/>
            <w:vMerge w:val="restart"/>
          </w:tcPr>
          <w:p w14:paraId="325C8775" w14:textId="63333AC2" w:rsidR="54848581" w:rsidRDefault="54848581" w:rsidP="3A8F63DE">
            <w:pPr>
              <w:jc w:val="both"/>
            </w:pPr>
            <w:r w:rsidRPr="3A8F63DE">
              <w:t>Positive</w:t>
            </w:r>
            <w:r w:rsidR="448B2A14" w:rsidRPr="3A8F63DE">
              <w:t xml:space="preserve"> Impact</w:t>
            </w:r>
          </w:p>
        </w:tc>
        <w:tc>
          <w:tcPr>
            <w:tcW w:w="1470" w:type="dxa"/>
          </w:tcPr>
          <w:p w14:paraId="72148C7A" w14:textId="7B11A2EF" w:rsidR="3A8F63DE" w:rsidRDefault="3A8F63DE" w:rsidP="3A8F63DE">
            <w:pPr>
              <w:jc w:val="both"/>
            </w:pPr>
          </w:p>
        </w:tc>
        <w:tc>
          <w:tcPr>
            <w:tcW w:w="5190" w:type="dxa"/>
          </w:tcPr>
          <w:p w14:paraId="1EB60ABE" w14:textId="7B11A2EF" w:rsidR="3A8F63DE" w:rsidRDefault="3A8F63DE" w:rsidP="3A8F63DE">
            <w:pPr>
              <w:jc w:val="both"/>
            </w:pPr>
          </w:p>
        </w:tc>
        <w:tc>
          <w:tcPr>
            <w:tcW w:w="1440" w:type="dxa"/>
          </w:tcPr>
          <w:p w14:paraId="57817C76" w14:textId="7B11A2EF" w:rsidR="3A8F63DE" w:rsidRDefault="3A8F63DE" w:rsidP="3A8F63DE">
            <w:pPr>
              <w:jc w:val="both"/>
            </w:pPr>
          </w:p>
        </w:tc>
      </w:tr>
      <w:tr w:rsidR="3A8F63DE" w14:paraId="5C6FF643" w14:textId="77777777" w:rsidTr="3A8F63DE">
        <w:trPr>
          <w:trHeight w:val="300"/>
        </w:trPr>
        <w:tc>
          <w:tcPr>
            <w:tcW w:w="1035" w:type="dxa"/>
            <w:vMerge/>
          </w:tcPr>
          <w:p w14:paraId="7DA62A97" w14:textId="77777777" w:rsidR="00D63417" w:rsidRDefault="00D63417"/>
        </w:tc>
        <w:tc>
          <w:tcPr>
            <w:tcW w:w="1470" w:type="dxa"/>
          </w:tcPr>
          <w:p w14:paraId="204E69A8" w14:textId="7B11A2EF" w:rsidR="3A8F63DE" w:rsidRDefault="3A8F63DE" w:rsidP="3A8F63DE">
            <w:pPr>
              <w:jc w:val="both"/>
            </w:pPr>
          </w:p>
        </w:tc>
        <w:tc>
          <w:tcPr>
            <w:tcW w:w="5190" w:type="dxa"/>
          </w:tcPr>
          <w:p w14:paraId="3152026B" w14:textId="7B11A2EF" w:rsidR="3A8F63DE" w:rsidRDefault="3A8F63DE" w:rsidP="3A8F63DE">
            <w:pPr>
              <w:jc w:val="both"/>
            </w:pPr>
          </w:p>
        </w:tc>
        <w:tc>
          <w:tcPr>
            <w:tcW w:w="1440" w:type="dxa"/>
          </w:tcPr>
          <w:p w14:paraId="15297509" w14:textId="7B11A2EF" w:rsidR="3A8F63DE" w:rsidRDefault="3A8F63DE" w:rsidP="3A8F63DE">
            <w:pPr>
              <w:jc w:val="both"/>
            </w:pPr>
          </w:p>
        </w:tc>
      </w:tr>
    </w:tbl>
    <w:p w14:paraId="2D6DB023" w14:textId="52B4A96F" w:rsidR="2A7A583A" w:rsidRDefault="2A7A583A" w:rsidP="3A8F63DE">
      <w:pPr>
        <w:pStyle w:val="Heading2"/>
        <w:jc w:val="both"/>
        <w:rPr>
          <w:color w:val="auto"/>
        </w:rPr>
      </w:pPr>
    </w:p>
    <w:p w14:paraId="5A1D0AE7" w14:textId="00F99602" w:rsidR="2A7A583A" w:rsidRDefault="7242B09C" w:rsidP="3A8F63DE">
      <w:pPr>
        <w:pStyle w:val="Heading2"/>
        <w:jc w:val="both"/>
        <w:rPr>
          <w:color w:val="auto"/>
        </w:rPr>
      </w:pPr>
      <w:bookmarkStart w:id="37" w:name="_Toc2133453463"/>
      <w:r w:rsidRPr="3A8F63DE">
        <w:rPr>
          <w:color w:val="auto"/>
        </w:rPr>
        <w:t xml:space="preserve">2.2 </w:t>
      </w:r>
      <w:r w:rsidR="448B2A14" w:rsidRPr="3A8F63DE">
        <w:rPr>
          <w:color w:val="auto"/>
        </w:rPr>
        <w:t>Existing research on the impact of COVID-19 on the transportation system of New York City.</w:t>
      </w:r>
      <w:bookmarkEnd w:id="37"/>
    </w:p>
    <w:p w14:paraId="07615D16" w14:textId="15680B4B" w:rsidR="2A7A583A" w:rsidRDefault="4C743908" w:rsidP="3A8F63DE">
      <w:pPr>
        <w:jc w:val="both"/>
      </w:pPr>
      <w:r w:rsidRPr="3A8F63DE">
        <w:t xml:space="preserve"># </w:t>
      </w:r>
      <w:r w:rsidR="7E8AC9A2" w:rsidRPr="3A8F63DE">
        <w:t xml:space="preserve">Introducing </w:t>
      </w:r>
      <w:commentRangeStart w:id="38"/>
      <w:r w:rsidR="7E8AC9A2" w:rsidRPr="3A8F63DE">
        <w:t xml:space="preserve">(Bian et.al., 2022) </w:t>
      </w:r>
      <w:commentRangeEnd w:id="38"/>
      <w:r w:rsidR="0062325E">
        <w:rPr>
          <w:rStyle w:val="CommentReference"/>
        </w:rPr>
        <w:commentReference w:id="38"/>
      </w:r>
      <w:r w:rsidR="7E8AC9A2" w:rsidRPr="3A8F63DE">
        <w:t>and (Li et.al., 2022), conclude their works.</w:t>
      </w:r>
    </w:p>
    <w:p w14:paraId="121B1181" w14:textId="744DD3A2" w:rsidR="2A7A583A" w:rsidRDefault="7E8AC9A2" w:rsidP="3A8F63DE">
      <w:pPr>
        <w:jc w:val="both"/>
      </w:pPr>
      <w:r w:rsidRPr="3A8F63DE">
        <w:t xml:space="preserve">While these studies have investigated NYC's taxi and FHV services, they are limited by their research timeline, focusing only on the early impacts after the outbreak of COVID-19. As the vaccination rates increase and the pandemic becomes more normalized, the situation regarding FHVs has evolved. Furthermore, these studies primarily concentrate on Manhattan, lacking analysis of other regions in New York City. However, considering the impact of COVID-19 on urban morphology, it is essential to consider other areas of New York City. Therefore, it is necessary to conduct a comprehensive and in-depth analysis of FHV in New York City using the most recent data. </w:t>
      </w:r>
    </w:p>
    <w:p w14:paraId="1A967F3D" w14:textId="63097A6A" w:rsidR="2A7A583A" w:rsidRDefault="6CDBCB03" w:rsidP="3A8F63DE">
      <w:pPr>
        <w:pStyle w:val="Heading2"/>
        <w:rPr>
          <w:color w:val="auto"/>
        </w:rPr>
      </w:pPr>
      <w:bookmarkStart w:id="39" w:name="_Toc1745750299"/>
      <w:r w:rsidRPr="3A8F63DE">
        <w:rPr>
          <w:color w:val="auto"/>
        </w:rPr>
        <w:t xml:space="preserve">2.3 </w:t>
      </w:r>
      <w:r w:rsidR="30AE9D17" w:rsidRPr="3A8F63DE">
        <w:rPr>
          <w:color w:val="auto"/>
        </w:rPr>
        <w:t>Research Questions</w:t>
      </w:r>
      <w:bookmarkEnd w:id="39"/>
    </w:p>
    <w:p w14:paraId="5E460A0C" w14:textId="08B048BF" w:rsidR="2A7A583A" w:rsidRDefault="6F538248" w:rsidP="3A8F63DE">
      <w:r w:rsidRPr="3A8F63DE">
        <w:t>Taking into consideration the aforementioned factors, this paper will conduct research on the long-term impact of the COVID-19 pandemic on For-Hire Vehicles (FHV) in New York City. The specific research questions of this paper are as follows:</w:t>
      </w:r>
    </w:p>
    <w:p w14:paraId="5A2E2DE1" w14:textId="7451A885" w:rsidR="2A7A583A" w:rsidRDefault="6F538248" w:rsidP="3A8F63DE">
      <w:pPr>
        <w:pStyle w:val="ListParagraph"/>
        <w:numPr>
          <w:ilvl w:val="0"/>
          <w:numId w:val="5"/>
        </w:numPr>
      </w:pPr>
      <w:r w:rsidRPr="3A8F63DE">
        <w:t>Has there been changes in the number of For-Hire Vehicles (FHV) in New York during the period of February to April 2023 compared to the same period in 2019?</w:t>
      </w:r>
    </w:p>
    <w:p w14:paraId="19D940FE" w14:textId="0928403A" w:rsidR="2A7A583A" w:rsidRDefault="6F538248" w:rsidP="3A8F63DE">
      <w:pPr>
        <w:pStyle w:val="ListParagraph"/>
        <w:numPr>
          <w:ilvl w:val="0"/>
          <w:numId w:val="5"/>
        </w:numPr>
      </w:pPr>
      <w:r w:rsidRPr="3A8F63DE">
        <w:lastRenderedPageBreak/>
        <w:t>If there have been changes, have these been evenly distributed temporally and spatially?</w:t>
      </w:r>
    </w:p>
    <w:p w14:paraId="3F1C8C6E" w14:textId="364CEE7E" w:rsidR="2A7A583A" w:rsidRDefault="6F538248" w:rsidP="3A8F63DE">
      <w:pPr>
        <w:pStyle w:val="ListParagraph"/>
        <w:numPr>
          <w:ilvl w:val="0"/>
          <w:numId w:val="5"/>
        </w:numPr>
      </w:pPr>
      <w:r w:rsidRPr="3A8F63DE">
        <w:t>What are the main influencing factors for any changes?</w:t>
      </w:r>
    </w:p>
    <w:p w14:paraId="65364BC9" w14:textId="4351B9D1" w:rsidR="2A7A583A" w:rsidRDefault="6E6761C3" w:rsidP="3A8F63DE">
      <w:pPr>
        <w:pStyle w:val="Heading1"/>
        <w:jc w:val="both"/>
        <w:rPr>
          <w:color w:val="auto"/>
        </w:rPr>
      </w:pPr>
      <w:bookmarkStart w:id="40" w:name="_Toc473663721"/>
      <w:commentRangeStart w:id="41"/>
      <w:r w:rsidRPr="3A8F63DE">
        <w:rPr>
          <w:color w:val="auto"/>
        </w:rPr>
        <w:t>3</w:t>
      </w:r>
      <w:commentRangeStart w:id="42"/>
      <w:commentRangeStart w:id="43"/>
      <w:r w:rsidRPr="3A8F63DE">
        <w:rPr>
          <w:color w:val="auto"/>
        </w:rPr>
        <w:t xml:space="preserve"> </w:t>
      </w:r>
      <w:commentRangeStart w:id="44"/>
      <w:commentRangeStart w:id="45"/>
      <w:r w:rsidR="1ABBC16C" w:rsidRPr="3A8F63DE">
        <w:rPr>
          <w:color w:val="auto"/>
        </w:rPr>
        <w:t>Data Source and Methodology</w:t>
      </w:r>
      <w:commentRangeEnd w:id="44"/>
      <w:r w:rsidR="2A7A583A">
        <w:commentReference w:id="44"/>
      </w:r>
      <w:commentRangeEnd w:id="42"/>
      <w:commentRangeEnd w:id="45"/>
      <w:commentRangeEnd w:id="43"/>
      <w:r w:rsidR="00AC3D8A">
        <w:rPr>
          <w:rStyle w:val="CommentReference"/>
          <w:rFonts w:asciiTheme="minorHAnsi" w:eastAsiaTheme="minorHAnsi" w:hAnsiTheme="minorHAnsi" w:cstheme="minorBidi"/>
          <w:color w:val="auto"/>
        </w:rPr>
        <w:commentReference w:id="45"/>
      </w:r>
      <w:r w:rsidR="2A7A583A">
        <w:commentReference w:id="42"/>
      </w:r>
      <w:bookmarkEnd w:id="40"/>
      <w:r w:rsidR="001C39F8">
        <w:rPr>
          <w:rStyle w:val="CommentReference"/>
          <w:rFonts w:asciiTheme="minorHAnsi" w:eastAsiaTheme="minorHAnsi" w:hAnsiTheme="minorHAnsi" w:cstheme="minorBidi"/>
          <w:color w:val="auto"/>
        </w:rPr>
        <w:commentReference w:id="43"/>
      </w:r>
      <w:commentRangeEnd w:id="41"/>
      <w:r w:rsidR="00E1127C">
        <w:rPr>
          <w:rStyle w:val="CommentReference"/>
          <w:rFonts w:asciiTheme="minorHAnsi" w:eastAsiaTheme="minorHAnsi" w:hAnsiTheme="minorHAnsi" w:cstheme="minorBidi"/>
          <w:color w:val="auto"/>
        </w:rPr>
        <w:commentReference w:id="41"/>
      </w:r>
    </w:p>
    <w:p w14:paraId="56C40457" w14:textId="2FC61CC1" w:rsidR="2A7A583A" w:rsidRDefault="477B8D3E" w:rsidP="3A8F63DE">
      <w:pPr>
        <w:pStyle w:val="Heading2"/>
        <w:rPr>
          <w:color w:val="auto"/>
        </w:rPr>
      </w:pPr>
      <w:bookmarkStart w:id="46" w:name="_Toc1605415369"/>
      <w:r w:rsidRPr="3A8F63DE">
        <w:rPr>
          <w:color w:val="auto"/>
        </w:rPr>
        <w:t>3.1 Data Source</w:t>
      </w:r>
      <w:bookmarkEnd w:id="46"/>
    </w:p>
    <w:p w14:paraId="54627D5E" w14:textId="150FB184" w:rsidR="2A7A583A" w:rsidRDefault="4F4DB59A" w:rsidP="3A8F63DE">
      <w:pPr>
        <w:pStyle w:val="ListParagraph"/>
        <w:numPr>
          <w:ilvl w:val="0"/>
          <w:numId w:val="2"/>
        </w:numPr>
        <w:rPr>
          <w:rFonts w:ascii="Calibri" w:eastAsia="Calibri" w:hAnsi="Calibri" w:cs="Calibri"/>
        </w:rPr>
      </w:pPr>
      <w:r w:rsidRPr="3A8F63DE">
        <w:t>N</w:t>
      </w:r>
      <w:r w:rsidR="335D9B83" w:rsidRPr="3A8F63DE">
        <w:t>YC</w:t>
      </w:r>
      <w:r w:rsidRPr="3A8F63DE">
        <w:t xml:space="preserve"> Taxi and Limousine Commission</w:t>
      </w:r>
      <w:r w:rsidR="3AE922D9" w:rsidRPr="3A8F63DE">
        <w:t xml:space="preserve"> (TLC) Trip Record Data</w:t>
      </w:r>
    </w:p>
    <w:p w14:paraId="0907AFB0" w14:textId="00AB9D48" w:rsidR="2A7A583A" w:rsidRDefault="750B1C24" w:rsidP="3A8F63DE">
      <w:pPr>
        <w:pStyle w:val="ListParagraph"/>
        <w:numPr>
          <w:ilvl w:val="0"/>
          <w:numId w:val="2"/>
        </w:numPr>
        <w:rPr>
          <w:rFonts w:ascii="Calibri" w:eastAsia="Calibri" w:hAnsi="Calibri" w:cs="Calibri"/>
        </w:rPr>
      </w:pPr>
      <w:r w:rsidRPr="3A8F63DE">
        <w:rPr>
          <w:rFonts w:ascii="Calibri" w:eastAsia="Calibri" w:hAnsi="Calibri" w:cs="Calibri"/>
        </w:rPr>
        <w:t>The</w:t>
      </w:r>
      <w:r w:rsidR="490C8603" w:rsidRPr="3A8F63DE">
        <w:rPr>
          <w:rFonts w:ascii="Calibri" w:eastAsia="Calibri" w:hAnsi="Calibri" w:cs="Calibri"/>
        </w:rPr>
        <w:t xml:space="preserve"> American Community Survey (ACS) and</w:t>
      </w:r>
      <w:r w:rsidRPr="3A8F63DE">
        <w:rPr>
          <w:rFonts w:ascii="Calibri" w:eastAsia="Calibri" w:hAnsi="Calibri" w:cs="Calibri"/>
        </w:rPr>
        <w:t xml:space="preserve"> Primary Land Use Tax Lot Output (PLUTO) data</w:t>
      </w:r>
    </w:p>
    <w:p w14:paraId="40EF4886" w14:textId="15843936" w:rsidR="2A7A583A" w:rsidRDefault="2A7A583A" w:rsidP="3A8F63DE">
      <w:pPr>
        <w:rPr>
          <w:rFonts w:ascii="Calibri" w:eastAsia="Calibri" w:hAnsi="Calibri" w:cs="Calibri"/>
        </w:rPr>
      </w:pPr>
    </w:p>
    <w:p w14:paraId="2221A9D0" w14:textId="1A369A2C" w:rsidR="2A7A583A" w:rsidRDefault="477B8D3E" w:rsidP="3A8F63DE">
      <w:pPr>
        <w:pStyle w:val="Heading2"/>
        <w:rPr>
          <w:color w:val="auto"/>
        </w:rPr>
      </w:pPr>
      <w:bookmarkStart w:id="47" w:name="_Toc857137070"/>
      <w:r w:rsidRPr="3A8F63DE">
        <w:rPr>
          <w:color w:val="auto"/>
        </w:rPr>
        <w:t xml:space="preserve">3.2 </w:t>
      </w:r>
      <w:commentRangeStart w:id="48"/>
      <w:commentRangeStart w:id="49"/>
      <w:r w:rsidRPr="3A8F63DE">
        <w:rPr>
          <w:color w:val="auto"/>
        </w:rPr>
        <w:t>Methodologies</w:t>
      </w:r>
      <w:commentRangeEnd w:id="48"/>
      <w:r w:rsidR="2A7A583A">
        <w:commentReference w:id="48"/>
      </w:r>
      <w:bookmarkEnd w:id="47"/>
      <w:commentRangeEnd w:id="49"/>
      <w:r w:rsidR="00D461A9">
        <w:rPr>
          <w:rStyle w:val="CommentReference"/>
          <w:rFonts w:asciiTheme="minorHAnsi" w:eastAsiaTheme="minorHAnsi" w:hAnsiTheme="minorHAnsi" w:cstheme="minorBidi"/>
          <w:color w:val="auto"/>
        </w:rPr>
        <w:commentReference w:id="49"/>
      </w:r>
    </w:p>
    <w:p w14:paraId="0C1D7BA1" w14:textId="74F9A6F4" w:rsidR="2A7A583A" w:rsidRDefault="5AA81ACA" w:rsidP="3A8F63DE">
      <w:pPr>
        <w:pStyle w:val="Heading3"/>
        <w:rPr>
          <w:color w:val="auto"/>
        </w:rPr>
      </w:pPr>
      <w:bookmarkStart w:id="50" w:name="_Toc193388611"/>
      <w:r w:rsidRPr="3A8F63DE">
        <w:rPr>
          <w:color w:val="auto"/>
        </w:rPr>
        <w:t>3.2.1 Before-and-After Analysis</w:t>
      </w:r>
      <w:bookmarkEnd w:id="50"/>
    </w:p>
    <w:p w14:paraId="0E00D4CF" w14:textId="33A28C1C" w:rsidR="2A7A583A" w:rsidRDefault="092451CF" w:rsidP="3A8F63DE">
      <w:pPr>
        <w:pStyle w:val="Heading3"/>
        <w:rPr>
          <w:color w:val="auto"/>
        </w:rPr>
      </w:pPr>
      <w:bookmarkStart w:id="51" w:name="_Toc1947276661"/>
      <w:r w:rsidRPr="3A8F63DE">
        <w:rPr>
          <w:color w:val="auto"/>
        </w:rPr>
        <w:t>3.2.</w:t>
      </w:r>
      <w:r w:rsidR="569752E0" w:rsidRPr="3A8F63DE">
        <w:rPr>
          <w:color w:val="auto"/>
        </w:rPr>
        <w:t>2</w:t>
      </w:r>
      <w:r w:rsidRPr="3A8F63DE">
        <w:rPr>
          <w:color w:val="auto"/>
        </w:rPr>
        <w:t xml:space="preserve"> </w:t>
      </w:r>
      <w:r w:rsidR="55D08295" w:rsidRPr="3A8F63DE">
        <w:rPr>
          <w:color w:val="auto"/>
        </w:rPr>
        <w:t>Multilevel Analysis</w:t>
      </w:r>
      <w:bookmarkEnd w:id="51"/>
    </w:p>
    <w:p w14:paraId="15812174" w14:textId="240B1F46" w:rsidR="2A7A583A" w:rsidRDefault="55D08295" w:rsidP="3A8F63DE">
      <w:pPr>
        <w:pStyle w:val="Heading3"/>
        <w:rPr>
          <w:color w:val="auto"/>
        </w:rPr>
      </w:pPr>
      <w:bookmarkStart w:id="52" w:name="_Toc348786140"/>
      <w:r w:rsidRPr="3A8F63DE">
        <w:rPr>
          <w:color w:val="auto"/>
        </w:rPr>
        <w:t>3.2.</w:t>
      </w:r>
      <w:r w:rsidR="790B629E" w:rsidRPr="3A8F63DE">
        <w:rPr>
          <w:color w:val="auto"/>
        </w:rPr>
        <w:t>3</w:t>
      </w:r>
      <w:r w:rsidRPr="3A8F63DE">
        <w:rPr>
          <w:color w:val="auto"/>
        </w:rPr>
        <w:t xml:space="preserve"> Quantitative Analysis</w:t>
      </w:r>
      <w:bookmarkEnd w:id="52"/>
    </w:p>
    <w:p w14:paraId="1C614688" w14:textId="2F9DF883" w:rsidR="2A7A583A" w:rsidRDefault="2A7A583A" w:rsidP="3A8F63DE"/>
    <w:p w14:paraId="09542439" w14:textId="0031C8B0" w:rsidR="2A7A583A" w:rsidRDefault="477B8D3E" w:rsidP="3A8F63DE">
      <w:pPr>
        <w:pStyle w:val="Heading2"/>
        <w:rPr>
          <w:color w:val="auto"/>
        </w:rPr>
      </w:pPr>
      <w:bookmarkStart w:id="53" w:name="_Toc782056133"/>
      <w:commentRangeStart w:id="54"/>
      <w:r w:rsidRPr="3A8F63DE">
        <w:rPr>
          <w:color w:val="auto"/>
        </w:rPr>
        <w:t xml:space="preserve">3.3 </w:t>
      </w:r>
      <w:r w:rsidR="07E92395" w:rsidRPr="3A8F63DE">
        <w:rPr>
          <w:color w:val="auto"/>
        </w:rPr>
        <w:t xml:space="preserve">Approach </w:t>
      </w:r>
      <w:r w:rsidRPr="3A8F63DE">
        <w:rPr>
          <w:color w:val="auto"/>
        </w:rPr>
        <w:t>for Research Questions</w:t>
      </w:r>
      <w:bookmarkEnd w:id="53"/>
      <w:commentRangeEnd w:id="54"/>
      <w:r w:rsidR="008A3D87">
        <w:rPr>
          <w:rStyle w:val="CommentReference"/>
          <w:rFonts w:asciiTheme="minorHAnsi" w:eastAsiaTheme="minorHAnsi" w:hAnsiTheme="minorHAnsi" w:cstheme="minorBidi"/>
          <w:color w:val="auto"/>
        </w:rPr>
        <w:commentReference w:id="54"/>
      </w:r>
    </w:p>
    <w:p w14:paraId="107F9836" w14:textId="5EDDE5AC" w:rsidR="2A7A583A" w:rsidRDefault="3CB25D60" w:rsidP="3A8F63DE">
      <w:pPr>
        <w:pStyle w:val="Heading1"/>
        <w:jc w:val="both"/>
        <w:rPr>
          <w:color w:val="auto"/>
        </w:rPr>
      </w:pPr>
      <w:bookmarkStart w:id="55" w:name="_Toc73095998"/>
      <w:r w:rsidRPr="3A8F63DE">
        <w:rPr>
          <w:color w:val="auto"/>
        </w:rPr>
        <w:t xml:space="preserve">4 </w:t>
      </w:r>
      <w:r w:rsidR="2F121B13" w:rsidRPr="3A8F63DE">
        <w:rPr>
          <w:color w:val="auto"/>
        </w:rPr>
        <w:t>Results</w:t>
      </w:r>
      <w:bookmarkEnd w:id="55"/>
    </w:p>
    <w:p w14:paraId="79021C0C" w14:textId="4D40CD8B" w:rsidR="2A7A583A" w:rsidRDefault="656E031E" w:rsidP="3A8F63DE">
      <w:pPr>
        <w:pStyle w:val="Heading2"/>
        <w:rPr>
          <w:color w:val="auto"/>
        </w:rPr>
      </w:pPr>
      <w:bookmarkStart w:id="56" w:name="_Toc585623995"/>
      <w:r w:rsidRPr="3A8F63DE">
        <w:rPr>
          <w:color w:val="auto"/>
        </w:rPr>
        <w:t>4.1 Macroscopic Perspective on the Comparison of For-Hire Vehicle Trips in New York City: 2023 versus 2019</w:t>
      </w:r>
      <w:bookmarkEnd w:id="56"/>
    </w:p>
    <w:p w14:paraId="1104C46F" w14:textId="7148B52C" w:rsidR="2A7A583A" w:rsidRDefault="3A0F9A03" w:rsidP="3A8F63DE">
      <w:pPr>
        <w:jc w:val="center"/>
      </w:pPr>
      <w:r>
        <w:rPr>
          <w:noProof/>
        </w:rPr>
        <w:drawing>
          <wp:inline distT="0" distB="0" distL="0" distR="0" wp14:anchorId="4C065410" wp14:editId="0F0DAFE0">
            <wp:extent cx="4572000" cy="3057525"/>
            <wp:effectExtent l="0" t="0" r="0" b="0"/>
            <wp:docPr id="1128191194" name="Picture 112819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03CD9452" w14:textId="41DD2E97" w:rsidR="2A7A583A" w:rsidRDefault="3A0F9A03" w:rsidP="3A8F63DE">
      <w:pPr>
        <w:jc w:val="center"/>
      </w:pPr>
      <w:r w:rsidRPr="3A8F63DE">
        <w:t xml:space="preserve">Fitting the trip volume with logistic </w:t>
      </w:r>
      <w:proofErr w:type="spellStart"/>
      <w:r w:rsidRPr="3A8F63DE">
        <w:t>distuibution</w:t>
      </w:r>
      <w:proofErr w:type="spellEnd"/>
    </w:p>
    <w:p w14:paraId="30FCD87B" w14:textId="0ADF3A89" w:rsidR="2A7A583A" w:rsidRDefault="656E031E" w:rsidP="3A8F63DE">
      <w:pPr>
        <w:pStyle w:val="Heading2"/>
        <w:rPr>
          <w:color w:val="auto"/>
        </w:rPr>
      </w:pPr>
      <w:bookmarkStart w:id="57" w:name="_Toc1062469847"/>
      <w:r w:rsidRPr="3A8F63DE">
        <w:rPr>
          <w:color w:val="auto"/>
        </w:rPr>
        <w:lastRenderedPageBreak/>
        <w:t xml:space="preserve">4.2 </w:t>
      </w:r>
      <w:r w:rsidR="5F5387C5" w:rsidRPr="3A8F63DE">
        <w:rPr>
          <w:color w:val="auto"/>
        </w:rPr>
        <w:t>Meso-level Analysis of Differences in FHV Metrics: Temporal and Spatial Factors</w:t>
      </w:r>
      <w:bookmarkEnd w:id="57"/>
    </w:p>
    <w:p w14:paraId="21469025" w14:textId="63928063" w:rsidR="2A7A583A" w:rsidRDefault="01D14B36" w:rsidP="3A8F63DE">
      <w:pPr>
        <w:jc w:val="center"/>
      </w:pPr>
      <w:r>
        <w:rPr>
          <w:noProof/>
        </w:rPr>
        <w:drawing>
          <wp:inline distT="0" distB="0" distL="0" distR="0" wp14:anchorId="2CF4CED3" wp14:editId="307272A3">
            <wp:extent cx="4572000" cy="3733800"/>
            <wp:effectExtent l="0" t="0" r="0" b="0"/>
            <wp:docPr id="794912212" name="Picture 79491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51EF54F4" w14:textId="0E56DC4E" w:rsidR="2A7A583A" w:rsidRDefault="01D14B36" w:rsidP="3A8F63DE">
      <w:pPr>
        <w:jc w:val="center"/>
      </w:pPr>
      <w:r w:rsidRPr="3A8F63DE">
        <w:t>The density of 2023/2019 trip volume rate.</w:t>
      </w:r>
    </w:p>
    <w:p w14:paraId="3CB9658C" w14:textId="148A2A84" w:rsidR="2A7A583A" w:rsidRDefault="04FD79DB" w:rsidP="3A8F63DE">
      <w:pPr>
        <w:jc w:val="center"/>
      </w:pPr>
      <w:commentRangeStart w:id="58"/>
      <w:r>
        <w:rPr>
          <w:noProof/>
        </w:rPr>
        <w:drawing>
          <wp:inline distT="0" distB="0" distL="0" distR="0" wp14:anchorId="08315397" wp14:editId="0BD6B6CE">
            <wp:extent cx="3990975" cy="3257550"/>
            <wp:effectExtent l="0" t="0" r="0" b="0"/>
            <wp:docPr id="402928698" name="Picture 40292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90975" cy="3257550"/>
                    </a:xfrm>
                    <a:prstGeom prst="rect">
                      <a:avLst/>
                    </a:prstGeom>
                  </pic:spPr>
                </pic:pic>
              </a:graphicData>
            </a:graphic>
          </wp:inline>
        </w:drawing>
      </w:r>
      <w:commentRangeEnd w:id="58"/>
      <w:r w:rsidR="003A05BD">
        <w:rPr>
          <w:rStyle w:val="CommentReference"/>
        </w:rPr>
        <w:commentReference w:id="58"/>
      </w:r>
    </w:p>
    <w:p w14:paraId="2490EC0B" w14:textId="09CCDC8E" w:rsidR="2A7A583A" w:rsidRDefault="04FD79DB" w:rsidP="3A8F63DE">
      <w:pPr>
        <w:jc w:val="center"/>
      </w:pPr>
      <w:r w:rsidRPr="3A8F63DE">
        <w:t>The trip volume rate by taxi zones.</w:t>
      </w:r>
    </w:p>
    <w:p w14:paraId="79B9C41B" w14:textId="17CCED0F" w:rsidR="2A7A583A" w:rsidRDefault="7BE0ADD9" w:rsidP="3A8F63DE">
      <w:pPr>
        <w:jc w:val="center"/>
      </w:pPr>
      <w:r>
        <w:rPr>
          <w:noProof/>
        </w:rPr>
        <w:lastRenderedPageBreak/>
        <w:drawing>
          <wp:inline distT="0" distB="0" distL="0" distR="0" wp14:anchorId="583AFFD3" wp14:editId="70C13F2F">
            <wp:extent cx="4572000" cy="1943100"/>
            <wp:effectExtent l="0" t="0" r="0" b="0"/>
            <wp:docPr id="965367841" name="Picture 96536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69CF6A48" w14:textId="358A207C" w:rsidR="2A7A583A" w:rsidRDefault="7BE0ADD9" w:rsidP="3A8F63DE">
      <w:pPr>
        <w:jc w:val="center"/>
      </w:pPr>
      <w:r w:rsidRPr="3A8F63DE">
        <w:t>Displacement of relative demand between Feb. To Apl. of 2019 and 2023, by hour and day of the week.</w:t>
      </w:r>
    </w:p>
    <w:p w14:paraId="71D5C17E" w14:textId="33187F78" w:rsidR="2A7A583A" w:rsidRDefault="5F5387C5" w:rsidP="3A8F63DE">
      <w:pPr>
        <w:pStyle w:val="Heading2"/>
        <w:rPr>
          <w:color w:val="auto"/>
        </w:rPr>
      </w:pPr>
      <w:bookmarkStart w:id="59" w:name="_Toc1574687929"/>
      <w:r w:rsidRPr="3A8F63DE">
        <w:rPr>
          <w:color w:val="auto"/>
        </w:rPr>
        <w:t xml:space="preserve">4.3 </w:t>
      </w:r>
      <w:r w:rsidR="6557ED78" w:rsidRPr="3A8F63DE">
        <w:rPr>
          <w:color w:val="auto"/>
        </w:rPr>
        <w:t>Key Influence Factors Analysis: Land Use, Population, and Trip Characteristics</w:t>
      </w:r>
      <w:bookmarkEnd w:id="59"/>
    </w:p>
    <w:p w14:paraId="6D8C5B7F" w14:textId="134E727F" w:rsidR="2A7A583A" w:rsidRDefault="5A7A0580" w:rsidP="3A8F63DE">
      <w:pPr>
        <w:pStyle w:val="Heading2"/>
        <w:rPr>
          <w:color w:val="auto"/>
        </w:rPr>
      </w:pPr>
      <w:bookmarkStart w:id="60" w:name="_Toc616477041"/>
      <w:commentRangeStart w:id="61"/>
      <w:commentRangeStart w:id="62"/>
      <w:r w:rsidRPr="3A8F63DE">
        <w:rPr>
          <w:color w:val="auto"/>
        </w:rPr>
        <w:t>4.4 Model Fit</w:t>
      </w:r>
      <w:commentRangeEnd w:id="61"/>
      <w:r w:rsidR="2A7A583A">
        <w:commentReference w:id="61"/>
      </w:r>
      <w:bookmarkEnd w:id="60"/>
      <w:commentRangeEnd w:id="62"/>
      <w:r w:rsidR="007F06CC">
        <w:rPr>
          <w:rStyle w:val="CommentReference"/>
          <w:rFonts w:asciiTheme="minorHAnsi" w:eastAsiaTheme="minorHAnsi" w:hAnsiTheme="minorHAnsi" w:cstheme="minorBidi"/>
          <w:color w:val="auto"/>
        </w:rPr>
        <w:commentReference w:id="62"/>
      </w:r>
    </w:p>
    <w:p w14:paraId="4D96FD74" w14:textId="6FD7A511" w:rsidR="2A7A583A" w:rsidRDefault="26D459C4" w:rsidP="3A8F63DE">
      <w:pPr>
        <w:pStyle w:val="Heading1"/>
        <w:jc w:val="both"/>
        <w:rPr>
          <w:color w:val="auto"/>
        </w:rPr>
      </w:pPr>
      <w:bookmarkStart w:id="63" w:name="_Toc171261879"/>
      <w:r w:rsidRPr="3A8F63DE">
        <w:rPr>
          <w:color w:val="auto"/>
        </w:rPr>
        <w:t xml:space="preserve">5 </w:t>
      </w:r>
      <w:r w:rsidR="2F121B13" w:rsidRPr="3A8F63DE">
        <w:rPr>
          <w:color w:val="auto"/>
        </w:rPr>
        <w:t>Conclusion and Discussion</w:t>
      </w:r>
      <w:bookmarkEnd w:id="63"/>
    </w:p>
    <w:p w14:paraId="3C97DED8" w14:textId="3B222B98" w:rsidR="2A7A583A" w:rsidRDefault="3FCB3733" w:rsidP="3A8F63DE">
      <w:pPr>
        <w:pStyle w:val="Heading2"/>
        <w:rPr>
          <w:color w:val="auto"/>
        </w:rPr>
      </w:pPr>
      <w:bookmarkStart w:id="64" w:name="_Toc840128761"/>
      <w:r w:rsidRPr="3A8F63DE">
        <w:rPr>
          <w:color w:val="auto"/>
        </w:rPr>
        <w:t xml:space="preserve">5.1 </w:t>
      </w:r>
      <w:r w:rsidR="3BBABEF7" w:rsidRPr="3A8F63DE">
        <w:rPr>
          <w:color w:val="auto"/>
        </w:rPr>
        <w:t>Key Findings and Conclusion</w:t>
      </w:r>
      <w:bookmarkEnd w:id="64"/>
    </w:p>
    <w:p w14:paraId="14E80F30" w14:textId="6C315568" w:rsidR="2A7A583A" w:rsidRDefault="376A6888" w:rsidP="3A8F63DE">
      <w:r>
        <w:t>Through the analysis of New York City's For-Hire Vehicle (FHV) data from February to April in both 2019 and 2023, this study has primarily identified the following findings:</w:t>
      </w:r>
    </w:p>
    <w:p w14:paraId="59223462" w14:textId="565BF96F" w:rsidR="2A7A583A" w:rsidRDefault="376A6888" w:rsidP="3A8F63DE">
      <w:pPr>
        <w:pStyle w:val="ListParagraph"/>
        <w:numPr>
          <w:ilvl w:val="0"/>
          <w:numId w:val="1"/>
        </w:numPr>
      </w:pPr>
      <w:r>
        <w:t># Findings about Q1</w:t>
      </w:r>
    </w:p>
    <w:p w14:paraId="1EB4E6F0" w14:textId="6668DE8E" w:rsidR="2A7A583A" w:rsidRDefault="376A6888" w:rsidP="3A8F63DE">
      <w:pPr>
        <w:pStyle w:val="ListParagraph"/>
        <w:numPr>
          <w:ilvl w:val="0"/>
          <w:numId w:val="1"/>
        </w:numPr>
      </w:pPr>
      <w:r>
        <w:t># Findings about Q2</w:t>
      </w:r>
    </w:p>
    <w:p w14:paraId="047C91D8" w14:textId="3FFE1754" w:rsidR="2A7A583A" w:rsidRDefault="376A6888" w:rsidP="3A8F63DE">
      <w:pPr>
        <w:pStyle w:val="ListParagraph"/>
        <w:numPr>
          <w:ilvl w:val="0"/>
          <w:numId w:val="1"/>
        </w:numPr>
      </w:pPr>
      <w:r>
        <w:t># Findings about Q3</w:t>
      </w:r>
    </w:p>
    <w:p w14:paraId="5E018477" w14:textId="44FA2780" w:rsidR="2A7A583A" w:rsidRDefault="376A6888" w:rsidP="3A8F63DE">
      <w:r>
        <w:t xml:space="preserve"># Summarizing the Long-term Impact of the Covid-19 Pandemic on </w:t>
      </w:r>
      <w:r w:rsidR="61AABAF8">
        <w:t>F</w:t>
      </w:r>
      <w:r>
        <w:t>HV in New York City</w:t>
      </w:r>
    </w:p>
    <w:p w14:paraId="202F2E3B" w14:textId="251E923F" w:rsidR="2A7A583A" w:rsidRDefault="53D632FE" w:rsidP="3A8F63DE">
      <w:r w:rsidRPr="3A8F63DE">
        <w:t>This paper has meticulously analyzed the For-Hire Vehicle data in New York City, employing a variety of visualization techniques, statistical modeling, and testing methods. It has examined the long-term spatiotemporal impact of COVID-19 on NYC's FHV from both macro and meso-level perspectives. These analytical tools offer valuable references for similar data analyses in the future.</w:t>
      </w:r>
    </w:p>
    <w:p w14:paraId="334752FB" w14:textId="1F2CBD49" w:rsidR="2A7A583A" w:rsidRDefault="53D632FE" w:rsidP="3A8F63DE">
      <w:r w:rsidRPr="3A8F63DE">
        <w:t xml:space="preserve">Analysis of this case should not be confined to the case itself but should also provide recommendations for future major public health emergencies of this kind. </w:t>
      </w:r>
    </w:p>
    <w:p w14:paraId="43BB413D" w14:textId="79090570" w:rsidR="2A7A583A" w:rsidRDefault="53D632FE" w:rsidP="2A7A583A">
      <w:r w:rsidRPr="3A8F63DE">
        <w:t>For many countries and regions, such large-scale epidemics are unprecedented. Therefore, the lack of experience in dealing with such incidents was one of the primary factors contributing to the chaotic management in the early stages of the outbreak (citation needed). From this perspective, the case study findings on For-Hire Vehicles (FHV) in New York City suggest that...</w:t>
      </w:r>
    </w:p>
    <w:p w14:paraId="1D194994" w14:textId="408BD44B" w:rsidR="2A7A583A" w:rsidRDefault="53D632FE" w:rsidP="3A8F63DE">
      <w:r w:rsidRPr="3A8F63DE">
        <w:t xml:space="preserve">In addition, this study also provides an experiential analysis for the future development of Shared Autonomous Vehicles (SAV). Briefly, Shared Autonomous Vehicles (SAV) are vehicles that operate autonomously and are shared by multiple users, either simultaneously or at different times (citation needed). Research indicates that the audience for SAVs is more likely to be current taxi and FHV users (citation needed). Analyzing FHV can largely reveal the potential circumstances SAVs might face in the </w:t>
      </w:r>
      <w:r w:rsidRPr="3A8F63DE">
        <w:lastRenderedPageBreak/>
        <w:t>future. For instance, like FHV, SAVs in areas with a higher residential density may experience more extensive and profound impacts...</w:t>
      </w:r>
    </w:p>
    <w:p w14:paraId="49E80BDE" w14:textId="77D3365A" w:rsidR="2A7A583A" w:rsidRDefault="53D632FE" w:rsidP="3A8F63DE">
      <w:pPr>
        <w:pStyle w:val="Heading2"/>
        <w:rPr>
          <w:color w:val="auto"/>
        </w:rPr>
      </w:pPr>
      <w:r w:rsidRPr="3A8F63DE">
        <w:rPr>
          <w:color w:val="auto"/>
        </w:rPr>
        <w:t>5.2 Limitations.</w:t>
      </w:r>
    </w:p>
    <w:p w14:paraId="04EDA826" w14:textId="369659A0" w:rsidR="2A7A583A" w:rsidRDefault="4A233BA2" w:rsidP="3A8F63DE">
      <w:pPr>
        <w:jc w:val="both"/>
      </w:pPr>
      <w:r w:rsidRPr="3A8F63DE">
        <w:t># Due to the insufficiency of data precision, future research could consider utilizing For-Hire Vehicle (FHV) trip data with precise longitude and latitude coordinates. This would facilitate combination with Point of Interest (POI) data, thereby allowing for further analysis of differences among various types of Origin-Destination (OD) pairs. (There is a lack of micro-level analysis.)</w:t>
      </w:r>
    </w:p>
    <w:p w14:paraId="18D059C8" w14:textId="617DB9D8" w:rsidR="2A7A583A" w:rsidRDefault="4A233BA2" w:rsidP="3A8F63DE">
      <w:pPr>
        <w:jc w:val="both"/>
      </w:pPr>
      <w:r w:rsidRPr="3A8F63DE">
        <w:t># The research methodology could be enhanced. Methods such as Design Survey could be applied to this study to further analyze the long-term impacts of the COVID-19 pandemic on different sectors participating in FHV transportation, including transportation companies, drivers, and service users. This approach would also allow for the analysis of differences brought about by factors like population characteristics.</w:t>
      </w:r>
    </w:p>
    <w:p w14:paraId="06F4A5CC" w14:textId="3174C1B3" w:rsidR="2A7A583A" w:rsidRDefault="239F0E22" w:rsidP="3A8F63DE">
      <w:pPr>
        <w:jc w:val="both"/>
      </w:pPr>
      <w:r w:rsidRPr="3A8F63DE">
        <w:t># Based on the flow diagram of FHV, there is still an upward trend in FHV traffic as of the time of this research. Thus, it cannot be definitively concluded that the existing gap will persist in the long term. A retrospective review of this issue in a few years might yield new findings.</w:t>
      </w:r>
    </w:p>
    <w:p w14:paraId="10EB44E3" w14:textId="6838972E" w:rsidR="2A7A583A" w:rsidRDefault="2F121B13" w:rsidP="3A8F63DE">
      <w:pPr>
        <w:pStyle w:val="Heading1"/>
        <w:jc w:val="both"/>
        <w:rPr>
          <w:color w:val="auto"/>
        </w:rPr>
      </w:pPr>
      <w:bookmarkStart w:id="65" w:name="_Toc776369673"/>
      <w:r w:rsidRPr="3A8F63DE">
        <w:rPr>
          <w:color w:val="auto"/>
        </w:rPr>
        <w:t>Reference</w:t>
      </w:r>
      <w:bookmarkEnd w:id="65"/>
      <w:ins w:id="66" w:author="Joanna Stewart" w:date="2023-08-01T10:28:00Z">
        <w:r w:rsidR="004F16CD">
          <w:rPr>
            <w:color w:val="auto"/>
          </w:rPr>
          <w:t>s</w:t>
        </w:r>
      </w:ins>
    </w:p>
    <w:p w14:paraId="2A65923C" w14:textId="6F0A4281" w:rsidR="2A7A583A" w:rsidRDefault="2A7A583A" w:rsidP="3A8F63DE">
      <w:pPr>
        <w:jc w:val="both"/>
        <w:rPr>
          <w:ins w:id="67" w:author="Joanna Stewart" w:date="2023-08-01T10:28:00Z"/>
        </w:rPr>
      </w:pPr>
    </w:p>
    <w:p w14:paraId="46ADA8BD" w14:textId="77777777" w:rsidR="00FF4BB3" w:rsidRDefault="00FF4BB3" w:rsidP="00FF4BB3">
      <w:pPr>
        <w:pStyle w:val="ListParagraph"/>
        <w:jc w:val="both"/>
        <w:rPr>
          <w:ins w:id="68" w:author="Joanna Stewart" w:date="2023-08-01T12:38:00Z"/>
        </w:rPr>
      </w:pPr>
    </w:p>
    <w:p w14:paraId="031B456B" w14:textId="77777777" w:rsidR="00FF4BB3" w:rsidRDefault="00FF4BB3" w:rsidP="00FF4BB3">
      <w:pPr>
        <w:pStyle w:val="ListParagraph"/>
        <w:jc w:val="both"/>
        <w:rPr>
          <w:ins w:id="69" w:author="Joanna Stewart" w:date="2023-08-01T12:38:00Z"/>
        </w:rPr>
      </w:pPr>
    </w:p>
    <w:p w14:paraId="392F34E7" w14:textId="77777777" w:rsidR="00FF4BB3" w:rsidRDefault="00FF4BB3" w:rsidP="00FF4BB3">
      <w:pPr>
        <w:pStyle w:val="ListParagraph"/>
        <w:jc w:val="both"/>
        <w:rPr>
          <w:ins w:id="70" w:author="Joanna Stewart" w:date="2023-08-01T12:38:00Z"/>
        </w:rPr>
      </w:pPr>
    </w:p>
    <w:p w14:paraId="5F5DA9AD" w14:textId="5605D7A8" w:rsidR="004F16CD" w:rsidRDefault="006B1535" w:rsidP="00FF4BB3">
      <w:pPr>
        <w:pStyle w:val="ListParagraph"/>
        <w:jc w:val="both"/>
        <w:pPrChange w:id="71" w:author="Joanna Stewart" w:date="2023-08-01T12:38:00Z">
          <w:pPr>
            <w:jc w:val="both"/>
          </w:pPr>
        </w:pPrChange>
      </w:pPr>
      <w:ins w:id="72" w:author="Joanna Stewart" w:date="2023-08-01T10:30:00Z">
        <w:r>
          <w:t xml:space="preserve"> </w:t>
        </w:r>
      </w:ins>
    </w:p>
    <w:sectPr w:rsidR="004F16CD">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Hao Wu (student)" w:date="2023-07-28T00:47:00Z" w:initials="H(">
    <w:p w14:paraId="273EED9C" w14:textId="6E5BB206" w:rsidR="3A8F63DE" w:rsidRDefault="3A8F63DE">
      <w:r>
        <w:t xml:space="preserve">My greatest concern about this article is that, in a strict sense, it's a comparative analysis of the For-Hire Vehicle trip data in New York City from February to April 2023 and the same period in 2019. Therefore, it seems to lack sufficient persuasiveness to simply establish a connection between the results of this analysis and the long-term effects of COVID-19. </w:t>
      </w:r>
      <w:r>
        <w:annotationRef/>
      </w:r>
    </w:p>
    <w:p w14:paraId="0FC431E1" w14:textId="16574C37" w:rsidR="3A8F63DE" w:rsidRDefault="3A8F63DE"/>
    <w:p w14:paraId="63677697" w14:textId="34164A98" w:rsidR="3A8F63DE" w:rsidRDefault="3A8F63DE">
      <w:r>
        <w:t>In regard to this, do you have any suggestions? How can I adequately establish a connection between the two (my analysis results and the long-term impact of the pandemic)?</w:t>
      </w:r>
    </w:p>
  </w:comment>
  <w:comment w:id="18" w:author="Joanna Stewart" w:date="2023-08-01T12:37:00Z" w:initials="JS">
    <w:p w14:paraId="3B1148C6" w14:textId="77777777" w:rsidR="00FF4BB3" w:rsidRDefault="00FF4BB3">
      <w:pPr>
        <w:pStyle w:val="CommentText"/>
      </w:pPr>
      <w:r>
        <w:rPr>
          <w:rStyle w:val="CommentReference"/>
        </w:rPr>
        <w:annotationRef/>
      </w:r>
      <w:r>
        <w:t xml:space="preserve">I don't think you need to worry to much about that. </w:t>
      </w:r>
    </w:p>
    <w:p w14:paraId="64EFE0F5" w14:textId="77777777" w:rsidR="00FF4BB3" w:rsidRDefault="00FF4BB3" w:rsidP="000A006E">
      <w:pPr>
        <w:pStyle w:val="CommentText"/>
      </w:pPr>
      <w:r>
        <w:t>It is important to recognise that this is a limitation but just to explain to the reader (as you have done) that you are looking at this over the pandemic time period. You can say that other factors might be influencing this, but that given the lockdown situations etc this is unlikely. You can also say in your final chapter that further research in other cities over the same time periods would be helpful in establishing this connection but that due to data availability and the scale of the project this wasn't possible.</w:t>
      </w:r>
    </w:p>
  </w:comment>
  <w:comment w:id="14" w:author="Hao Wu (student)" w:date="2023-07-28T00:07:00Z" w:initials="H(">
    <w:p w14:paraId="353C5734" w14:textId="206B1A67" w:rsidR="3A8F63DE" w:rsidRDefault="3A8F63DE">
      <w:r>
        <w:t xml:space="preserve">There is another title: </w:t>
      </w:r>
      <w:r w:rsidRPr="3A8F63DE">
        <w:rPr>
          <w:b/>
          <w:bCs/>
        </w:rPr>
        <w:t>Covid-19 and its Long-term Impact on the Spatial and Temporal Distribution of For-Hire Vehicles: A Case Study of New York City.</w:t>
      </w:r>
      <w:r>
        <w:annotationRef/>
      </w:r>
    </w:p>
    <w:p w14:paraId="717DF681" w14:textId="03041BD9" w:rsidR="3A8F63DE" w:rsidRDefault="3A8F63DE">
      <w:r>
        <w:t>I wonder which one is better?</w:t>
      </w:r>
    </w:p>
  </w:comment>
  <w:comment w:id="15" w:author="Joanna Stewart" w:date="2023-08-01T12:41:00Z" w:initials="JS">
    <w:p w14:paraId="49CDA72E" w14:textId="77777777" w:rsidR="00D04E73" w:rsidRDefault="00D04E73" w:rsidP="00D45E07">
      <w:pPr>
        <w:pStyle w:val="CommentText"/>
      </w:pPr>
      <w:r>
        <w:rPr>
          <w:rStyle w:val="CommentReference"/>
        </w:rPr>
        <w:annotationRef/>
      </w:r>
      <w:r>
        <w:t>Both titles are good and it is up to you to choose. I think I prefer the first one but both are fine.</w:t>
      </w:r>
    </w:p>
  </w:comment>
  <w:comment w:id="19" w:author="Hao Wu (student)" w:date="2023-07-28T05:43:00Z" w:initials="H(">
    <w:p w14:paraId="72BAE5D3" w14:textId="0F39F158" w:rsidR="3A8F63DE" w:rsidRDefault="3A8F63DE">
      <w:r>
        <w:t>From the table of content‘s structure, is there any logical incoherence in my article? Which sections should add or merge/remove subsections?</w:t>
      </w:r>
      <w:r>
        <w:annotationRef/>
      </w:r>
    </w:p>
  </w:comment>
  <w:comment w:id="20" w:author="Joanna Stewart" w:date="2023-08-01T12:42:00Z" w:initials="JS">
    <w:p w14:paraId="5CD2DB0A" w14:textId="77777777" w:rsidR="00E8348E" w:rsidRDefault="00E8348E" w:rsidP="00EA5D64">
      <w:pPr>
        <w:pStyle w:val="CommentText"/>
      </w:pPr>
      <w:r>
        <w:rPr>
          <w:rStyle w:val="CommentReference"/>
        </w:rPr>
        <w:annotationRef/>
      </w:r>
      <w:r>
        <w:t>This seems to be logical but it is hard to say without being able to read more. The only concern I had was about 3.3 - but see further down for my comments about that.</w:t>
      </w:r>
    </w:p>
  </w:comment>
  <w:comment w:id="22" w:author="Joanna Stewart" w:date="2023-08-01T10:07:00Z" w:initials="JS">
    <w:p w14:paraId="2346B789" w14:textId="74645B8B" w:rsidR="00F041A4" w:rsidRDefault="00747462" w:rsidP="0099284A">
      <w:pPr>
        <w:pStyle w:val="CommentText"/>
      </w:pPr>
      <w:r>
        <w:rPr>
          <w:rStyle w:val="CommentReference"/>
        </w:rPr>
        <w:annotationRef/>
      </w:r>
      <w:r w:rsidR="00F041A4">
        <w:t xml:space="preserve">This looks like a good outline for your introduction chapter. </w:t>
      </w:r>
    </w:p>
  </w:comment>
  <w:comment w:id="25" w:author="Hao Wu (student)" w:date="2023-07-28T05:45:00Z" w:initials="H(">
    <w:p w14:paraId="04582E39" w14:textId="1B130262" w:rsidR="3A8F63DE" w:rsidRDefault="3A8F63DE">
      <w:r>
        <w:t>Should I have the research objective as a separate summary?</w:t>
      </w:r>
      <w:r>
        <w:annotationRef/>
      </w:r>
    </w:p>
  </w:comment>
  <w:comment w:id="26" w:author="Joanna Stewart" w:date="2023-08-01T09:59:00Z" w:initials="JS">
    <w:p w14:paraId="175D5359" w14:textId="77777777" w:rsidR="004A7BAE" w:rsidRDefault="004A7BAE" w:rsidP="00B9312A">
      <w:pPr>
        <w:pStyle w:val="CommentText"/>
      </w:pPr>
      <w:r>
        <w:rPr>
          <w:rStyle w:val="CommentReference"/>
        </w:rPr>
        <w:annotationRef/>
      </w:r>
      <w:r>
        <w:t>Yes - I would have them as there own section in the introduction.</w:t>
      </w:r>
    </w:p>
  </w:comment>
  <w:comment w:id="24" w:author="Joanna Stewart" w:date="2023-08-01T10:21:00Z" w:initials="JS">
    <w:p w14:paraId="3FC72CD4" w14:textId="77777777" w:rsidR="00856E8F" w:rsidRDefault="00856E8F" w:rsidP="00481098">
      <w:pPr>
        <w:pStyle w:val="CommentText"/>
      </w:pPr>
      <w:r>
        <w:rPr>
          <w:rStyle w:val="CommentReference"/>
        </w:rPr>
        <w:annotationRef/>
      </w:r>
      <w:r>
        <w:t>You give these research objectives here but then give research questions at the end of the literature review. This is a little confusing. I would recommend saying something like: "The objective of this dissertation is to investigate long term impact of the COVID-19 pandemic on the For-Hire Vehicle industry. Given the vastness and regional differences of the For-Hire Vehicle (FHV) industry worldwide, it is impractical to meticulously analyze the entire sector. As stated in (citation), case studies are powerful tools for addressing issues in social sciences. Therefore, a reasonable alternative is to select a suitable case for an in-depth study. Considering several factors, this research chooses New York City as the case for study. The specific research questions are: (then put the questions from the lit review here)."</w:t>
      </w:r>
    </w:p>
  </w:comment>
  <w:comment w:id="28" w:author="Joanna Stewart" w:date="2023-08-01T10:05:00Z" w:initials="JS">
    <w:p w14:paraId="54F60BB6" w14:textId="3527B753" w:rsidR="00277445" w:rsidRDefault="00277445" w:rsidP="00B9789B">
      <w:pPr>
        <w:pStyle w:val="CommentText"/>
      </w:pPr>
      <w:r>
        <w:rPr>
          <w:rStyle w:val="CommentReference"/>
        </w:rPr>
        <w:annotationRef/>
      </w:r>
      <w:r>
        <w:t xml:space="preserve">Refer to this as a dissertation or study. This is because it is different from an essay or an academic paper. </w:t>
      </w:r>
    </w:p>
  </w:comment>
  <w:comment w:id="31" w:author="Hao Wu (student)" w:date="2023-07-28T05:57:00Z" w:initials="H(">
    <w:p w14:paraId="1D667FC0" w14:textId="53A8975B" w:rsidR="3A8F63DE" w:rsidRDefault="3A8F63DE">
      <w:r>
        <w:t>I plan to attach the Github repository where the code used to process and analyse the data is located, will this add to the persuasiveness of the paper? Should I put it here (the last of chapter 1)?</w:t>
      </w:r>
      <w:r>
        <w:annotationRef/>
      </w:r>
    </w:p>
  </w:comment>
  <w:comment w:id="32" w:author="Joanna Stewart" w:date="2023-08-01T10:04:00Z" w:initials="JS">
    <w:p w14:paraId="5DD90F61" w14:textId="77777777" w:rsidR="00976776" w:rsidRDefault="00976776" w:rsidP="003706D7">
      <w:pPr>
        <w:pStyle w:val="CommentText"/>
      </w:pPr>
      <w:r>
        <w:rPr>
          <w:rStyle w:val="CommentReference"/>
        </w:rPr>
        <w:annotationRef/>
      </w:r>
      <w:r>
        <w:t>It is unlikely that we will look at the code, however it is a good thing to be seen to be doing so I would recommend doing it if you have the time. However, here is not the place to put the link - it would be better put into the methods chapter and then remind the reader in the conclusion chapter.</w:t>
      </w:r>
    </w:p>
  </w:comment>
  <w:comment w:id="38" w:author="Joanna Stewart" w:date="2023-08-01T10:15:00Z" w:initials="JS">
    <w:p w14:paraId="6DE6C14D" w14:textId="77777777" w:rsidR="0062325E" w:rsidRDefault="0062325E" w:rsidP="00FC7856">
      <w:pPr>
        <w:pStyle w:val="CommentText"/>
      </w:pPr>
      <w:r>
        <w:rPr>
          <w:rStyle w:val="CommentReference"/>
        </w:rPr>
        <w:annotationRef/>
      </w:r>
      <w:r>
        <w:t>This should be written as Bian et al. (2022) if you are directly referring to it in the text. So if you are saying something like "Bian et al.'s (2022) study investigated…….." it would be like I have just typed. However, if you are indirectly referring to it you would put it in brackets e.g. "Studies have shown that COVID-19 had an impact on transportation systems (Bian et al., 2022)."</w:t>
      </w:r>
    </w:p>
  </w:comment>
  <w:comment w:id="44" w:author="Hao Wu (student)" w:date="2023-07-28T06:02:00Z" w:initials="H(">
    <w:p w14:paraId="7BC4888E" w14:textId="42753A92" w:rsidR="3A8F63DE" w:rsidRDefault="3A8F63DE">
      <w:r>
        <w:t>Is it necessary to indicate in the Method section what libraries/software (ArcGIS, etc.) were used in the data analysis process?</w:t>
      </w:r>
      <w:r>
        <w:annotationRef/>
      </w:r>
    </w:p>
  </w:comment>
  <w:comment w:id="45" w:author="Joanna Stewart" w:date="2023-08-01T10:27:00Z" w:initials="JS">
    <w:p w14:paraId="1C1A1FF3" w14:textId="77777777" w:rsidR="00AC3D8A" w:rsidRDefault="00AC3D8A" w:rsidP="00361E5F">
      <w:pPr>
        <w:pStyle w:val="CommentText"/>
      </w:pPr>
      <w:r>
        <w:rPr>
          <w:rStyle w:val="CommentReference"/>
        </w:rPr>
        <w:annotationRef/>
      </w:r>
      <w:r>
        <w:t>I would recommend saying which software you used, it is up to you whether you detail which libraries you used - it is hard to say without having anything to read. You need to provide a rationale for what you did and to explain what you have done - but you don't need to provide a step by step account as though you were writing an instruction manual (so don't say "Go to symbology tab, select this, do that" etc.</w:t>
      </w:r>
    </w:p>
  </w:comment>
  <w:comment w:id="42" w:author="Hao Wu (student)" w:date="2023-07-28T06:02:00Z" w:initials="H(">
    <w:p w14:paraId="7D443549" w14:textId="0C185C67" w:rsidR="3A8F63DE" w:rsidRDefault="3A8F63DE">
      <w:r>
        <w:t>I have used data warehouse technology (Hive) during my research in order to process large volumes of data (More than 100 Million rows), should I state this in my dissertation? Considering the structure of my dissertation, in which part of the METHOD should I put it?</w:t>
      </w:r>
      <w:r>
        <w:annotationRef/>
      </w:r>
    </w:p>
  </w:comment>
  <w:comment w:id="43" w:author="Joanna Stewart" w:date="2023-08-01T10:57:00Z" w:initials="JS">
    <w:p w14:paraId="04A92E3B" w14:textId="77777777" w:rsidR="00C54B1D" w:rsidRDefault="001C39F8" w:rsidP="001712AC">
      <w:pPr>
        <w:pStyle w:val="CommentText"/>
      </w:pPr>
      <w:r>
        <w:rPr>
          <w:rStyle w:val="CommentReference"/>
        </w:rPr>
        <w:annotationRef/>
      </w:r>
      <w:r w:rsidR="00C54B1D">
        <w:t>Yes you should put this in.  I would put in it in where you disk the software you used.</w:t>
      </w:r>
    </w:p>
  </w:comment>
  <w:comment w:id="41" w:author="Joanna Stewart" w:date="2023-08-01T10:58:00Z" w:initials="JS">
    <w:p w14:paraId="4C7E7EAE" w14:textId="5A8C7EA5" w:rsidR="00E1127C" w:rsidRDefault="00E1127C" w:rsidP="00CA3F2F">
      <w:pPr>
        <w:pStyle w:val="CommentText"/>
      </w:pPr>
      <w:r>
        <w:rPr>
          <w:rStyle w:val="CommentReference"/>
        </w:rPr>
        <w:annotationRef/>
      </w:r>
      <w:r>
        <w:t>Remember to start with a general introduction to the approach you have taken.</w:t>
      </w:r>
    </w:p>
  </w:comment>
  <w:comment w:id="48" w:author="Hao Wu (student)" w:date="2023-07-28T01:57:00Z" w:initials="H(">
    <w:p w14:paraId="09A8A857" w14:textId="4284F69B" w:rsidR="3A8F63DE" w:rsidRDefault="3A8F63DE">
      <w:r>
        <w:t>Should I add "Case Study" in this section as a kind of methodology? I mentioned it in Chapter 1.</w:t>
      </w:r>
      <w:r>
        <w:annotationRef/>
      </w:r>
    </w:p>
  </w:comment>
  <w:comment w:id="49" w:author="Joanna Stewart" w:date="2023-08-01T11:05:00Z" w:initials="JS">
    <w:p w14:paraId="6817B280" w14:textId="77777777" w:rsidR="00A45835" w:rsidRDefault="00D461A9" w:rsidP="00AD04D0">
      <w:pPr>
        <w:pStyle w:val="CommentText"/>
      </w:pPr>
      <w:r>
        <w:rPr>
          <w:rStyle w:val="CommentReference"/>
        </w:rPr>
        <w:annotationRef/>
      </w:r>
      <w:r w:rsidR="00A45835">
        <w:t>Yes and you can remind the reader that this was discussed in the introduction.</w:t>
      </w:r>
    </w:p>
  </w:comment>
  <w:comment w:id="54" w:author="Joanna Stewart" w:date="2023-08-01T11:07:00Z" w:initials="JS">
    <w:p w14:paraId="46A4A98D" w14:textId="7201254B" w:rsidR="008A3D87" w:rsidRDefault="008A3D87" w:rsidP="00FF0060">
      <w:pPr>
        <w:pStyle w:val="CommentText"/>
      </w:pPr>
      <w:r>
        <w:rPr>
          <w:rStyle w:val="CommentReference"/>
        </w:rPr>
        <w:annotationRef/>
      </w:r>
      <w:r>
        <w:t>I'm not quite sure what you mean by this. The whole methodology chapter should be about explaining the methods used to answer the research questions.</w:t>
      </w:r>
    </w:p>
  </w:comment>
  <w:comment w:id="58" w:author="Joanna Stewart" w:date="2023-08-01T12:24:00Z" w:initials="JS">
    <w:p w14:paraId="2EB6C537" w14:textId="77777777" w:rsidR="003A05BD" w:rsidRDefault="003A05BD" w:rsidP="0014121B">
      <w:pPr>
        <w:pStyle w:val="CommentText"/>
      </w:pPr>
      <w:r>
        <w:rPr>
          <w:rStyle w:val="CommentReference"/>
        </w:rPr>
        <w:annotationRef/>
      </w:r>
      <w:r>
        <w:t>This map needs a scale bar.</w:t>
      </w:r>
    </w:p>
  </w:comment>
  <w:comment w:id="61" w:author="Hao Wu (student)" w:date="2023-07-28T05:48:00Z" w:initials="H(">
    <w:p w14:paraId="688016C2" w14:textId="70322BE3" w:rsidR="3A8F63DE" w:rsidRDefault="3A8F63DE">
      <w:r>
        <w:t>Should the test results of the model fitting be included in the text? Or is it better as an appendix to a thesis?</w:t>
      </w:r>
      <w:r>
        <w:annotationRef/>
      </w:r>
    </w:p>
  </w:comment>
  <w:comment w:id="62" w:author="Joanna Stewart" w:date="2023-08-01T12:32:00Z" w:initials="JS">
    <w:p w14:paraId="1CE309A7" w14:textId="77777777" w:rsidR="007F06CC" w:rsidRDefault="007F06CC" w:rsidP="00BB6712">
      <w:pPr>
        <w:pStyle w:val="CommentText"/>
      </w:pPr>
      <w:r>
        <w:rPr>
          <w:rStyle w:val="CommentReference"/>
        </w:rPr>
        <w:annotationRef/>
      </w:r>
      <w:r>
        <w:t>They would usually be put in the text. However, if they are very lengthy you could briefly summarise and then refer to the appendix for the whole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77697" w15:done="0"/>
  <w15:commentEx w15:paraId="64EFE0F5" w15:paraIdParent="63677697" w15:done="0"/>
  <w15:commentEx w15:paraId="717DF681" w15:done="0"/>
  <w15:commentEx w15:paraId="49CDA72E" w15:paraIdParent="717DF681" w15:done="0"/>
  <w15:commentEx w15:paraId="72BAE5D3" w15:done="0"/>
  <w15:commentEx w15:paraId="5CD2DB0A" w15:paraIdParent="72BAE5D3" w15:done="0"/>
  <w15:commentEx w15:paraId="2346B789" w15:done="0"/>
  <w15:commentEx w15:paraId="04582E39" w15:done="0"/>
  <w15:commentEx w15:paraId="175D5359" w15:paraIdParent="04582E39" w15:done="0"/>
  <w15:commentEx w15:paraId="3FC72CD4" w15:done="0"/>
  <w15:commentEx w15:paraId="54F60BB6" w15:done="0"/>
  <w15:commentEx w15:paraId="1D667FC0" w15:done="0"/>
  <w15:commentEx w15:paraId="5DD90F61" w15:paraIdParent="1D667FC0" w15:done="0"/>
  <w15:commentEx w15:paraId="6DE6C14D" w15:done="0"/>
  <w15:commentEx w15:paraId="7BC4888E" w15:done="0"/>
  <w15:commentEx w15:paraId="1C1A1FF3" w15:paraIdParent="7BC4888E" w15:done="0"/>
  <w15:commentEx w15:paraId="7D443549" w15:done="0"/>
  <w15:commentEx w15:paraId="04A92E3B" w15:paraIdParent="7D443549" w15:done="0"/>
  <w15:commentEx w15:paraId="4C7E7EAE" w15:done="0"/>
  <w15:commentEx w15:paraId="09A8A857" w15:done="0"/>
  <w15:commentEx w15:paraId="6817B280" w15:paraIdParent="09A8A857" w15:done="0"/>
  <w15:commentEx w15:paraId="46A4A98D" w15:done="0"/>
  <w15:commentEx w15:paraId="2EB6C537" w15:done="0"/>
  <w15:commentEx w15:paraId="688016C2" w15:done="0"/>
  <w15:commentEx w15:paraId="1CE309A7" w15:paraIdParent="68801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8EDF7C" w16cex:dateUtc="2023-07-27T23:47:00Z"/>
  <w16cex:commentExtensible w16cex:durableId="28737B18" w16cex:dateUtc="2023-08-01T11:37:00Z"/>
  <w16cex:commentExtensible w16cex:durableId="04AD3435" w16cex:dateUtc="2023-07-27T23:07:00Z"/>
  <w16cex:commentExtensible w16cex:durableId="28737C01" w16cex:dateUtc="2023-08-01T11:41:00Z"/>
  <w16cex:commentExtensible w16cex:durableId="0E4E87B8" w16cex:dateUtc="2023-07-28T04:43:00Z"/>
  <w16cex:commentExtensible w16cex:durableId="28737C3B" w16cex:dateUtc="2023-08-01T11:42:00Z"/>
  <w16cex:commentExtensible w16cex:durableId="287357EA" w16cex:dateUtc="2023-08-01T09:07:00Z"/>
  <w16cex:commentExtensible w16cex:durableId="5AEDDCC5" w16cex:dateUtc="2023-07-28T04:45:00Z"/>
  <w16cex:commentExtensible w16cex:durableId="28735600" w16cex:dateUtc="2023-08-01T08:59:00Z"/>
  <w16cex:commentExtensible w16cex:durableId="28735B25" w16cex:dateUtc="2023-08-01T09:21:00Z"/>
  <w16cex:commentExtensible w16cex:durableId="28735786" w16cex:dateUtc="2023-08-01T09:05:00Z"/>
  <w16cex:commentExtensible w16cex:durableId="3E7DA1E7" w16cex:dateUtc="2023-07-28T04:57:00Z"/>
  <w16cex:commentExtensible w16cex:durableId="28735731" w16cex:dateUtc="2023-08-01T09:04:00Z"/>
  <w16cex:commentExtensible w16cex:durableId="287359CE" w16cex:dateUtc="2023-08-01T09:15:00Z"/>
  <w16cex:commentExtensible w16cex:durableId="369997A7" w16cex:dateUtc="2023-07-28T05:02:00Z"/>
  <w16cex:commentExtensible w16cex:durableId="28735CA7" w16cex:dateUtc="2023-08-01T09:27:00Z"/>
  <w16cex:commentExtensible w16cex:durableId="0A19BABF" w16cex:dateUtc="2023-07-28T05:02:00Z"/>
  <w16cex:commentExtensible w16cex:durableId="2873639E" w16cex:dateUtc="2023-08-01T09:57:00Z"/>
  <w16cex:commentExtensible w16cex:durableId="287363C6" w16cex:dateUtc="2023-08-01T09:58:00Z"/>
  <w16cex:commentExtensible w16cex:durableId="29A9F79A" w16cex:dateUtc="2023-07-28T00:57:00Z"/>
  <w16cex:commentExtensible w16cex:durableId="28736584" w16cex:dateUtc="2023-08-01T10:05:00Z"/>
  <w16cex:commentExtensible w16cex:durableId="287365DF" w16cex:dateUtc="2023-08-01T10:07:00Z"/>
  <w16cex:commentExtensible w16cex:durableId="287377F7" w16cex:dateUtc="2023-08-01T11:24:00Z"/>
  <w16cex:commentExtensible w16cex:durableId="0043503D" w16cex:dateUtc="2023-07-28T04:48:00Z"/>
  <w16cex:commentExtensible w16cex:durableId="287379E7" w16cex:dateUtc="2023-08-01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77697" w16cid:durableId="588EDF7C"/>
  <w16cid:commentId w16cid:paraId="64EFE0F5" w16cid:durableId="28737B18"/>
  <w16cid:commentId w16cid:paraId="717DF681" w16cid:durableId="04AD3435"/>
  <w16cid:commentId w16cid:paraId="49CDA72E" w16cid:durableId="28737C01"/>
  <w16cid:commentId w16cid:paraId="72BAE5D3" w16cid:durableId="0E4E87B8"/>
  <w16cid:commentId w16cid:paraId="5CD2DB0A" w16cid:durableId="28737C3B"/>
  <w16cid:commentId w16cid:paraId="2346B789" w16cid:durableId="287357EA"/>
  <w16cid:commentId w16cid:paraId="04582E39" w16cid:durableId="5AEDDCC5"/>
  <w16cid:commentId w16cid:paraId="175D5359" w16cid:durableId="28735600"/>
  <w16cid:commentId w16cid:paraId="3FC72CD4" w16cid:durableId="28735B25"/>
  <w16cid:commentId w16cid:paraId="54F60BB6" w16cid:durableId="28735786"/>
  <w16cid:commentId w16cid:paraId="1D667FC0" w16cid:durableId="3E7DA1E7"/>
  <w16cid:commentId w16cid:paraId="5DD90F61" w16cid:durableId="28735731"/>
  <w16cid:commentId w16cid:paraId="6DE6C14D" w16cid:durableId="287359CE"/>
  <w16cid:commentId w16cid:paraId="7BC4888E" w16cid:durableId="369997A7"/>
  <w16cid:commentId w16cid:paraId="1C1A1FF3" w16cid:durableId="28735CA7"/>
  <w16cid:commentId w16cid:paraId="7D443549" w16cid:durableId="0A19BABF"/>
  <w16cid:commentId w16cid:paraId="04A92E3B" w16cid:durableId="2873639E"/>
  <w16cid:commentId w16cid:paraId="4C7E7EAE" w16cid:durableId="287363C6"/>
  <w16cid:commentId w16cid:paraId="09A8A857" w16cid:durableId="29A9F79A"/>
  <w16cid:commentId w16cid:paraId="6817B280" w16cid:durableId="28736584"/>
  <w16cid:commentId w16cid:paraId="46A4A98D" w16cid:durableId="287365DF"/>
  <w16cid:commentId w16cid:paraId="2EB6C537" w16cid:durableId="287377F7"/>
  <w16cid:commentId w16cid:paraId="688016C2" w16cid:durableId="0043503D"/>
  <w16cid:commentId w16cid:paraId="1CE309A7" w16cid:durableId="287379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DAD3" w14:textId="77777777" w:rsidR="009F6969" w:rsidRDefault="00AE6D1F">
      <w:pPr>
        <w:spacing w:after="0" w:line="240" w:lineRule="auto"/>
      </w:pPr>
      <w:r>
        <w:separator/>
      </w:r>
    </w:p>
  </w:endnote>
  <w:endnote w:type="continuationSeparator" w:id="0">
    <w:p w14:paraId="70C04687" w14:textId="77777777" w:rsidR="009F6969" w:rsidRDefault="00AE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8F63DE" w14:paraId="000D9141" w14:textId="77777777" w:rsidTr="3A8F63DE">
      <w:trPr>
        <w:trHeight w:val="300"/>
      </w:trPr>
      <w:tc>
        <w:tcPr>
          <w:tcW w:w="3120" w:type="dxa"/>
        </w:tcPr>
        <w:p w14:paraId="55105AE9" w14:textId="0CC4E3B4" w:rsidR="3A8F63DE" w:rsidRDefault="3A8F63DE" w:rsidP="3A8F63DE">
          <w:pPr>
            <w:pStyle w:val="Header"/>
            <w:ind w:left="-115"/>
          </w:pPr>
        </w:p>
      </w:tc>
      <w:tc>
        <w:tcPr>
          <w:tcW w:w="3120" w:type="dxa"/>
        </w:tcPr>
        <w:p w14:paraId="5B6141E3" w14:textId="0CD89BE4" w:rsidR="3A8F63DE" w:rsidRDefault="3A8F63DE" w:rsidP="3A8F63DE">
          <w:pPr>
            <w:pStyle w:val="Header"/>
            <w:jc w:val="center"/>
          </w:pPr>
        </w:p>
      </w:tc>
      <w:tc>
        <w:tcPr>
          <w:tcW w:w="3120" w:type="dxa"/>
        </w:tcPr>
        <w:p w14:paraId="236C9D33" w14:textId="4929FCB9" w:rsidR="3A8F63DE" w:rsidRDefault="3A8F63DE" w:rsidP="3A8F63DE">
          <w:pPr>
            <w:pStyle w:val="Header"/>
            <w:ind w:right="-115"/>
            <w:jc w:val="right"/>
          </w:pPr>
        </w:p>
      </w:tc>
    </w:tr>
  </w:tbl>
  <w:p w14:paraId="641E96E6" w14:textId="4CCBF5ED" w:rsidR="3A8F63DE" w:rsidRDefault="3A8F63DE" w:rsidP="3A8F6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2319" w14:textId="77777777" w:rsidR="009F6969" w:rsidRDefault="00AE6D1F">
      <w:pPr>
        <w:spacing w:after="0" w:line="240" w:lineRule="auto"/>
      </w:pPr>
      <w:r>
        <w:separator/>
      </w:r>
    </w:p>
  </w:footnote>
  <w:footnote w:type="continuationSeparator" w:id="0">
    <w:p w14:paraId="1975D703" w14:textId="77777777" w:rsidR="009F6969" w:rsidRDefault="00AE6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8F63DE" w14:paraId="3B4A01E9" w14:textId="77777777" w:rsidTr="3A8F63DE">
      <w:trPr>
        <w:trHeight w:val="300"/>
      </w:trPr>
      <w:tc>
        <w:tcPr>
          <w:tcW w:w="3120" w:type="dxa"/>
        </w:tcPr>
        <w:p w14:paraId="36ACA059" w14:textId="5BCAE8AC" w:rsidR="3A8F63DE" w:rsidRDefault="3A8F63DE" w:rsidP="3A8F63DE">
          <w:pPr>
            <w:pStyle w:val="Header"/>
            <w:ind w:left="-115"/>
          </w:pPr>
        </w:p>
      </w:tc>
      <w:tc>
        <w:tcPr>
          <w:tcW w:w="3120" w:type="dxa"/>
        </w:tcPr>
        <w:p w14:paraId="2A6DD06B" w14:textId="49B47C4E" w:rsidR="3A8F63DE" w:rsidRDefault="3A8F63DE" w:rsidP="3A8F63DE">
          <w:pPr>
            <w:pStyle w:val="Header"/>
            <w:jc w:val="center"/>
          </w:pPr>
        </w:p>
      </w:tc>
      <w:tc>
        <w:tcPr>
          <w:tcW w:w="3120" w:type="dxa"/>
        </w:tcPr>
        <w:p w14:paraId="13C3039D" w14:textId="79F95FFD" w:rsidR="3A8F63DE" w:rsidRDefault="3A8F63DE" w:rsidP="3A8F63DE">
          <w:pPr>
            <w:pStyle w:val="Header"/>
            <w:ind w:right="-115"/>
            <w:jc w:val="right"/>
          </w:pPr>
        </w:p>
      </w:tc>
    </w:tr>
  </w:tbl>
  <w:p w14:paraId="3475CBAF" w14:textId="01E1FF5F" w:rsidR="3A8F63DE" w:rsidRDefault="3A8F63DE" w:rsidP="3A8F63D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9904"/>
    <w:multiLevelType w:val="hybridMultilevel"/>
    <w:tmpl w:val="E5B4B89E"/>
    <w:lvl w:ilvl="0" w:tplc="32FC4606">
      <w:start w:val="1"/>
      <w:numFmt w:val="decimal"/>
      <w:lvlText w:val="%1."/>
      <w:lvlJc w:val="left"/>
      <w:pPr>
        <w:ind w:left="720" w:hanging="360"/>
      </w:pPr>
    </w:lvl>
    <w:lvl w:ilvl="1" w:tplc="C14CF982">
      <w:start w:val="1"/>
      <w:numFmt w:val="lowerLetter"/>
      <w:lvlText w:val="%2."/>
      <w:lvlJc w:val="left"/>
      <w:pPr>
        <w:ind w:left="1440" w:hanging="360"/>
      </w:pPr>
    </w:lvl>
    <w:lvl w:ilvl="2" w:tplc="A4FE30F2">
      <w:start w:val="1"/>
      <w:numFmt w:val="lowerRoman"/>
      <w:lvlText w:val="%3."/>
      <w:lvlJc w:val="right"/>
      <w:pPr>
        <w:ind w:left="2160" w:hanging="180"/>
      </w:pPr>
    </w:lvl>
    <w:lvl w:ilvl="3" w:tplc="2B80345C">
      <w:start w:val="1"/>
      <w:numFmt w:val="decimal"/>
      <w:lvlText w:val="%4."/>
      <w:lvlJc w:val="left"/>
      <w:pPr>
        <w:ind w:left="2880" w:hanging="360"/>
      </w:pPr>
    </w:lvl>
    <w:lvl w:ilvl="4" w:tplc="37C618EE">
      <w:start w:val="1"/>
      <w:numFmt w:val="lowerLetter"/>
      <w:lvlText w:val="%5."/>
      <w:lvlJc w:val="left"/>
      <w:pPr>
        <w:ind w:left="3600" w:hanging="360"/>
      </w:pPr>
    </w:lvl>
    <w:lvl w:ilvl="5" w:tplc="D2A0BB7A">
      <w:start w:val="1"/>
      <w:numFmt w:val="lowerRoman"/>
      <w:lvlText w:val="%6."/>
      <w:lvlJc w:val="right"/>
      <w:pPr>
        <w:ind w:left="4320" w:hanging="180"/>
      </w:pPr>
    </w:lvl>
    <w:lvl w:ilvl="6" w:tplc="B436FF00">
      <w:start w:val="1"/>
      <w:numFmt w:val="decimal"/>
      <w:lvlText w:val="%7."/>
      <w:lvlJc w:val="left"/>
      <w:pPr>
        <w:ind w:left="5040" w:hanging="360"/>
      </w:pPr>
    </w:lvl>
    <w:lvl w:ilvl="7" w:tplc="5FCA613C">
      <w:start w:val="1"/>
      <w:numFmt w:val="lowerLetter"/>
      <w:lvlText w:val="%8."/>
      <w:lvlJc w:val="left"/>
      <w:pPr>
        <w:ind w:left="5760" w:hanging="360"/>
      </w:pPr>
    </w:lvl>
    <w:lvl w:ilvl="8" w:tplc="C5D4E226">
      <w:start w:val="1"/>
      <w:numFmt w:val="lowerRoman"/>
      <w:lvlText w:val="%9."/>
      <w:lvlJc w:val="right"/>
      <w:pPr>
        <w:ind w:left="6480" w:hanging="180"/>
      </w:pPr>
    </w:lvl>
  </w:abstractNum>
  <w:abstractNum w:abstractNumId="1" w15:restartNumberingAfterBreak="0">
    <w:nsid w:val="42860C19"/>
    <w:multiLevelType w:val="hybridMultilevel"/>
    <w:tmpl w:val="F2FA2A82"/>
    <w:lvl w:ilvl="0" w:tplc="28163BDE">
      <w:start w:val="1"/>
      <w:numFmt w:val="decimal"/>
      <w:lvlText w:val="%1."/>
      <w:lvlJc w:val="left"/>
      <w:pPr>
        <w:ind w:left="720" w:hanging="360"/>
      </w:pPr>
    </w:lvl>
    <w:lvl w:ilvl="1" w:tplc="045A65F4">
      <w:start w:val="1"/>
      <w:numFmt w:val="lowerLetter"/>
      <w:lvlText w:val="%2."/>
      <w:lvlJc w:val="left"/>
      <w:pPr>
        <w:ind w:left="1440" w:hanging="360"/>
      </w:pPr>
    </w:lvl>
    <w:lvl w:ilvl="2" w:tplc="9894D978">
      <w:start w:val="1"/>
      <w:numFmt w:val="lowerRoman"/>
      <w:lvlText w:val="%3."/>
      <w:lvlJc w:val="right"/>
      <w:pPr>
        <w:ind w:left="2160" w:hanging="180"/>
      </w:pPr>
    </w:lvl>
    <w:lvl w:ilvl="3" w:tplc="503C7C50">
      <w:start w:val="1"/>
      <w:numFmt w:val="decimal"/>
      <w:lvlText w:val="%4."/>
      <w:lvlJc w:val="left"/>
      <w:pPr>
        <w:ind w:left="2880" w:hanging="360"/>
      </w:pPr>
    </w:lvl>
    <w:lvl w:ilvl="4" w:tplc="AC78E698">
      <w:start w:val="1"/>
      <w:numFmt w:val="lowerLetter"/>
      <w:lvlText w:val="%5."/>
      <w:lvlJc w:val="left"/>
      <w:pPr>
        <w:ind w:left="3600" w:hanging="360"/>
      </w:pPr>
    </w:lvl>
    <w:lvl w:ilvl="5" w:tplc="02CC957C">
      <w:start w:val="1"/>
      <w:numFmt w:val="lowerRoman"/>
      <w:lvlText w:val="%6."/>
      <w:lvlJc w:val="right"/>
      <w:pPr>
        <w:ind w:left="4320" w:hanging="180"/>
      </w:pPr>
    </w:lvl>
    <w:lvl w:ilvl="6" w:tplc="31CCBCC2">
      <w:start w:val="1"/>
      <w:numFmt w:val="decimal"/>
      <w:lvlText w:val="%7."/>
      <w:lvlJc w:val="left"/>
      <w:pPr>
        <w:ind w:left="5040" w:hanging="360"/>
      </w:pPr>
    </w:lvl>
    <w:lvl w:ilvl="7" w:tplc="12C0CBC0">
      <w:start w:val="1"/>
      <w:numFmt w:val="lowerLetter"/>
      <w:lvlText w:val="%8."/>
      <w:lvlJc w:val="left"/>
      <w:pPr>
        <w:ind w:left="5760" w:hanging="360"/>
      </w:pPr>
    </w:lvl>
    <w:lvl w:ilvl="8" w:tplc="2B52438A">
      <w:start w:val="1"/>
      <w:numFmt w:val="lowerRoman"/>
      <w:lvlText w:val="%9."/>
      <w:lvlJc w:val="right"/>
      <w:pPr>
        <w:ind w:left="6480" w:hanging="180"/>
      </w:pPr>
    </w:lvl>
  </w:abstractNum>
  <w:abstractNum w:abstractNumId="2" w15:restartNumberingAfterBreak="0">
    <w:nsid w:val="43C78D5B"/>
    <w:multiLevelType w:val="multilevel"/>
    <w:tmpl w:val="5AE224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1877FCE"/>
    <w:multiLevelType w:val="hybridMultilevel"/>
    <w:tmpl w:val="FF04E894"/>
    <w:lvl w:ilvl="0" w:tplc="244E2410">
      <w:start w:val="1"/>
      <w:numFmt w:val="bullet"/>
      <w:lvlText w:val=""/>
      <w:lvlJc w:val="left"/>
      <w:pPr>
        <w:ind w:left="720" w:hanging="360"/>
      </w:pPr>
      <w:rPr>
        <w:rFonts w:ascii="Symbol" w:hAnsi="Symbol" w:hint="default"/>
      </w:rPr>
    </w:lvl>
    <w:lvl w:ilvl="1" w:tplc="D4F65E88">
      <w:start w:val="1"/>
      <w:numFmt w:val="bullet"/>
      <w:lvlText w:val="o"/>
      <w:lvlJc w:val="left"/>
      <w:pPr>
        <w:ind w:left="1440" w:hanging="360"/>
      </w:pPr>
      <w:rPr>
        <w:rFonts w:ascii="Courier New" w:hAnsi="Courier New" w:hint="default"/>
      </w:rPr>
    </w:lvl>
    <w:lvl w:ilvl="2" w:tplc="1B0E5FC8">
      <w:start w:val="1"/>
      <w:numFmt w:val="bullet"/>
      <w:lvlText w:val=""/>
      <w:lvlJc w:val="left"/>
      <w:pPr>
        <w:ind w:left="2160" w:hanging="360"/>
      </w:pPr>
      <w:rPr>
        <w:rFonts w:ascii="Wingdings" w:hAnsi="Wingdings" w:hint="default"/>
      </w:rPr>
    </w:lvl>
    <w:lvl w:ilvl="3" w:tplc="E7043D96">
      <w:start w:val="1"/>
      <w:numFmt w:val="bullet"/>
      <w:lvlText w:val=""/>
      <w:lvlJc w:val="left"/>
      <w:pPr>
        <w:ind w:left="2880" w:hanging="360"/>
      </w:pPr>
      <w:rPr>
        <w:rFonts w:ascii="Symbol" w:hAnsi="Symbol" w:hint="default"/>
      </w:rPr>
    </w:lvl>
    <w:lvl w:ilvl="4" w:tplc="20F26F84">
      <w:start w:val="1"/>
      <w:numFmt w:val="bullet"/>
      <w:lvlText w:val="o"/>
      <w:lvlJc w:val="left"/>
      <w:pPr>
        <w:ind w:left="3600" w:hanging="360"/>
      </w:pPr>
      <w:rPr>
        <w:rFonts w:ascii="Courier New" w:hAnsi="Courier New" w:hint="default"/>
      </w:rPr>
    </w:lvl>
    <w:lvl w:ilvl="5" w:tplc="AB22B3EE">
      <w:start w:val="1"/>
      <w:numFmt w:val="bullet"/>
      <w:lvlText w:val=""/>
      <w:lvlJc w:val="left"/>
      <w:pPr>
        <w:ind w:left="4320" w:hanging="360"/>
      </w:pPr>
      <w:rPr>
        <w:rFonts w:ascii="Wingdings" w:hAnsi="Wingdings" w:hint="default"/>
      </w:rPr>
    </w:lvl>
    <w:lvl w:ilvl="6" w:tplc="38383CD6">
      <w:start w:val="1"/>
      <w:numFmt w:val="bullet"/>
      <w:lvlText w:val=""/>
      <w:lvlJc w:val="left"/>
      <w:pPr>
        <w:ind w:left="5040" w:hanging="360"/>
      </w:pPr>
      <w:rPr>
        <w:rFonts w:ascii="Symbol" w:hAnsi="Symbol" w:hint="default"/>
      </w:rPr>
    </w:lvl>
    <w:lvl w:ilvl="7" w:tplc="2814D89E">
      <w:start w:val="1"/>
      <w:numFmt w:val="bullet"/>
      <w:lvlText w:val="o"/>
      <w:lvlJc w:val="left"/>
      <w:pPr>
        <w:ind w:left="5760" w:hanging="360"/>
      </w:pPr>
      <w:rPr>
        <w:rFonts w:ascii="Courier New" w:hAnsi="Courier New" w:hint="default"/>
      </w:rPr>
    </w:lvl>
    <w:lvl w:ilvl="8" w:tplc="A238F120">
      <w:start w:val="1"/>
      <w:numFmt w:val="bullet"/>
      <w:lvlText w:val=""/>
      <w:lvlJc w:val="left"/>
      <w:pPr>
        <w:ind w:left="6480" w:hanging="360"/>
      </w:pPr>
      <w:rPr>
        <w:rFonts w:ascii="Wingdings" w:hAnsi="Wingdings" w:hint="default"/>
      </w:rPr>
    </w:lvl>
  </w:abstractNum>
  <w:abstractNum w:abstractNumId="4" w15:restartNumberingAfterBreak="0">
    <w:nsid w:val="66F6B145"/>
    <w:multiLevelType w:val="hybridMultilevel"/>
    <w:tmpl w:val="2FD2F0DC"/>
    <w:lvl w:ilvl="0" w:tplc="DCE4D220">
      <w:start w:val="1"/>
      <w:numFmt w:val="bullet"/>
      <w:lvlText w:val=""/>
      <w:lvlJc w:val="left"/>
      <w:pPr>
        <w:ind w:left="720" w:hanging="360"/>
      </w:pPr>
      <w:rPr>
        <w:rFonts w:ascii="Symbol" w:hAnsi="Symbol" w:hint="default"/>
      </w:rPr>
    </w:lvl>
    <w:lvl w:ilvl="1" w:tplc="B956B9FE">
      <w:start w:val="1"/>
      <w:numFmt w:val="bullet"/>
      <w:lvlText w:val="o"/>
      <w:lvlJc w:val="left"/>
      <w:pPr>
        <w:ind w:left="1440" w:hanging="360"/>
      </w:pPr>
      <w:rPr>
        <w:rFonts w:ascii="Courier New" w:hAnsi="Courier New" w:hint="default"/>
      </w:rPr>
    </w:lvl>
    <w:lvl w:ilvl="2" w:tplc="B324DB3E">
      <w:start w:val="1"/>
      <w:numFmt w:val="bullet"/>
      <w:lvlText w:val=""/>
      <w:lvlJc w:val="left"/>
      <w:pPr>
        <w:ind w:left="2160" w:hanging="360"/>
      </w:pPr>
      <w:rPr>
        <w:rFonts w:ascii="Wingdings" w:hAnsi="Wingdings" w:hint="default"/>
      </w:rPr>
    </w:lvl>
    <w:lvl w:ilvl="3" w:tplc="69BCB0E6">
      <w:start w:val="1"/>
      <w:numFmt w:val="bullet"/>
      <w:lvlText w:val=""/>
      <w:lvlJc w:val="left"/>
      <w:pPr>
        <w:ind w:left="2880" w:hanging="360"/>
      </w:pPr>
      <w:rPr>
        <w:rFonts w:ascii="Symbol" w:hAnsi="Symbol" w:hint="default"/>
      </w:rPr>
    </w:lvl>
    <w:lvl w:ilvl="4" w:tplc="DAFEC4C6">
      <w:start w:val="1"/>
      <w:numFmt w:val="bullet"/>
      <w:lvlText w:val="o"/>
      <w:lvlJc w:val="left"/>
      <w:pPr>
        <w:ind w:left="3600" w:hanging="360"/>
      </w:pPr>
      <w:rPr>
        <w:rFonts w:ascii="Courier New" w:hAnsi="Courier New" w:hint="default"/>
      </w:rPr>
    </w:lvl>
    <w:lvl w:ilvl="5" w:tplc="6136AA74">
      <w:start w:val="1"/>
      <w:numFmt w:val="bullet"/>
      <w:lvlText w:val=""/>
      <w:lvlJc w:val="left"/>
      <w:pPr>
        <w:ind w:left="4320" w:hanging="360"/>
      </w:pPr>
      <w:rPr>
        <w:rFonts w:ascii="Wingdings" w:hAnsi="Wingdings" w:hint="default"/>
      </w:rPr>
    </w:lvl>
    <w:lvl w:ilvl="6" w:tplc="B228197C">
      <w:start w:val="1"/>
      <w:numFmt w:val="bullet"/>
      <w:lvlText w:val=""/>
      <w:lvlJc w:val="left"/>
      <w:pPr>
        <w:ind w:left="5040" w:hanging="360"/>
      </w:pPr>
      <w:rPr>
        <w:rFonts w:ascii="Symbol" w:hAnsi="Symbol" w:hint="default"/>
      </w:rPr>
    </w:lvl>
    <w:lvl w:ilvl="7" w:tplc="263C4DBA">
      <w:start w:val="1"/>
      <w:numFmt w:val="bullet"/>
      <w:lvlText w:val="o"/>
      <w:lvlJc w:val="left"/>
      <w:pPr>
        <w:ind w:left="5760" w:hanging="360"/>
      </w:pPr>
      <w:rPr>
        <w:rFonts w:ascii="Courier New" w:hAnsi="Courier New" w:hint="default"/>
      </w:rPr>
    </w:lvl>
    <w:lvl w:ilvl="8" w:tplc="5B9E3EF0">
      <w:start w:val="1"/>
      <w:numFmt w:val="bullet"/>
      <w:lvlText w:val=""/>
      <w:lvlJc w:val="left"/>
      <w:pPr>
        <w:ind w:left="6480" w:hanging="360"/>
      </w:pPr>
      <w:rPr>
        <w:rFonts w:ascii="Wingdings" w:hAnsi="Wingdings" w:hint="default"/>
      </w:rPr>
    </w:lvl>
  </w:abstractNum>
  <w:abstractNum w:abstractNumId="5" w15:restartNumberingAfterBreak="0">
    <w:nsid w:val="67C3FA5A"/>
    <w:multiLevelType w:val="hybridMultilevel"/>
    <w:tmpl w:val="40AEB0A0"/>
    <w:lvl w:ilvl="0" w:tplc="6F6E4CCE">
      <w:start w:val="1"/>
      <w:numFmt w:val="decimal"/>
      <w:lvlText w:val="%1."/>
      <w:lvlJc w:val="left"/>
      <w:pPr>
        <w:ind w:left="720" w:hanging="360"/>
      </w:pPr>
    </w:lvl>
    <w:lvl w:ilvl="1" w:tplc="DACE9230">
      <w:start w:val="1"/>
      <w:numFmt w:val="lowerLetter"/>
      <w:lvlText w:val="%2."/>
      <w:lvlJc w:val="left"/>
      <w:pPr>
        <w:ind w:left="1440" w:hanging="360"/>
      </w:pPr>
    </w:lvl>
    <w:lvl w:ilvl="2" w:tplc="E94C8BF4">
      <w:start w:val="1"/>
      <w:numFmt w:val="lowerRoman"/>
      <w:lvlText w:val="%3."/>
      <w:lvlJc w:val="right"/>
      <w:pPr>
        <w:ind w:left="2160" w:hanging="180"/>
      </w:pPr>
    </w:lvl>
    <w:lvl w:ilvl="3" w:tplc="9996B3CC">
      <w:start w:val="1"/>
      <w:numFmt w:val="decimal"/>
      <w:lvlText w:val="%4."/>
      <w:lvlJc w:val="left"/>
      <w:pPr>
        <w:ind w:left="2880" w:hanging="360"/>
      </w:pPr>
    </w:lvl>
    <w:lvl w:ilvl="4" w:tplc="2F4261CC">
      <w:start w:val="1"/>
      <w:numFmt w:val="lowerLetter"/>
      <w:lvlText w:val="%5."/>
      <w:lvlJc w:val="left"/>
      <w:pPr>
        <w:ind w:left="3600" w:hanging="360"/>
      </w:pPr>
    </w:lvl>
    <w:lvl w:ilvl="5" w:tplc="68342878">
      <w:start w:val="1"/>
      <w:numFmt w:val="lowerRoman"/>
      <w:lvlText w:val="%6."/>
      <w:lvlJc w:val="right"/>
      <w:pPr>
        <w:ind w:left="4320" w:hanging="180"/>
      </w:pPr>
    </w:lvl>
    <w:lvl w:ilvl="6" w:tplc="D6B8E2B4">
      <w:start w:val="1"/>
      <w:numFmt w:val="decimal"/>
      <w:lvlText w:val="%7."/>
      <w:lvlJc w:val="left"/>
      <w:pPr>
        <w:ind w:left="5040" w:hanging="360"/>
      </w:pPr>
    </w:lvl>
    <w:lvl w:ilvl="7" w:tplc="A78C2D0C">
      <w:start w:val="1"/>
      <w:numFmt w:val="lowerLetter"/>
      <w:lvlText w:val="%8."/>
      <w:lvlJc w:val="left"/>
      <w:pPr>
        <w:ind w:left="5760" w:hanging="360"/>
      </w:pPr>
    </w:lvl>
    <w:lvl w:ilvl="8" w:tplc="AA96AA66">
      <w:start w:val="1"/>
      <w:numFmt w:val="lowerRoman"/>
      <w:lvlText w:val="%9."/>
      <w:lvlJc w:val="right"/>
      <w:pPr>
        <w:ind w:left="6480" w:hanging="180"/>
      </w:pPr>
    </w:lvl>
  </w:abstractNum>
  <w:abstractNum w:abstractNumId="6" w15:restartNumberingAfterBreak="0">
    <w:nsid w:val="6C205896"/>
    <w:multiLevelType w:val="hybridMultilevel"/>
    <w:tmpl w:val="BB4A9FAC"/>
    <w:lvl w:ilvl="0" w:tplc="3AA65F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71A9CB"/>
    <w:multiLevelType w:val="hybridMultilevel"/>
    <w:tmpl w:val="2CA87D8E"/>
    <w:lvl w:ilvl="0" w:tplc="370E72C8">
      <w:start w:val="1"/>
      <w:numFmt w:val="decimal"/>
      <w:lvlText w:val="%1."/>
      <w:lvlJc w:val="left"/>
      <w:pPr>
        <w:ind w:left="720" w:hanging="360"/>
      </w:pPr>
    </w:lvl>
    <w:lvl w:ilvl="1" w:tplc="D31ED13E">
      <w:start w:val="1"/>
      <w:numFmt w:val="lowerLetter"/>
      <w:lvlText w:val="%2."/>
      <w:lvlJc w:val="left"/>
      <w:pPr>
        <w:ind w:left="1440" w:hanging="360"/>
      </w:pPr>
    </w:lvl>
    <w:lvl w:ilvl="2" w:tplc="B3D8FD1C">
      <w:start w:val="1"/>
      <w:numFmt w:val="lowerRoman"/>
      <w:lvlText w:val="%3."/>
      <w:lvlJc w:val="right"/>
      <w:pPr>
        <w:ind w:left="2160" w:hanging="180"/>
      </w:pPr>
    </w:lvl>
    <w:lvl w:ilvl="3" w:tplc="A1A6CD30">
      <w:start w:val="1"/>
      <w:numFmt w:val="decimal"/>
      <w:lvlText w:val="%4."/>
      <w:lvlJc w:val="left"/>
      <w:pPr>
        <w:ind w:left="2880" w:hanging="360"/>
      </w:pPr>
    </w:lvl>
    <w:lvl w:ilvl="4" w:tplc="257C9092">
      <w:start w:val="1"/>
      <w:numFmt w:val="lowerLetter"/>
      <w:lvlText w:val="%5."/>
      <w:lvlJc w:val="left"/>
      <w:pPr>
        <w:ind w:left="3600" w:hanging="360"/>
      </w:pPr>
    </w:lvl>
    <w:lvl w:ilvl="5" w:tplc="AE7C5990">
      <w:start w:val="1"/>
      <w:numFmt w:val="lowerRoman"/>
      <w:lvlText w:val="%6."/>
      <w:lvlJc w:val="right"/>
      <w:pPr>
        <w:ind w:left="4320" w:hanging="180"/>
      </w:pPr>
    </w:lvl>
    <w:lvl w:ilvl="6" w:tplc="55DA25F8">
      <w:start w:val="1"/>
      <w:numFmt w:val="decimal"/>
      <w:lvlText w:val="%7."/>
      <w:lvlJc w:val="left"/>
      <w:pPr>
        <w:ind w:left="5040" w:hanging="360"/>
      </w:pPr>
    </w:lvl>
    <w:lvl w:ilvl="7" w:tplc="E528E566">
      <w:start w:val="1"/>
      <w:numFmt w:val="lowerLetter"/>
      <w:lvlText w:val="%8."/>
      <w:lvlJc w:val="left"/>
      <w:pPr>
        <w:ind w:left="5760" w:hanging="360"/>
      </w:pPr>
    </w:lvl>
    <w:lvl w:ilvl="8" w:tplc="0BE21C96">
      <w:start w:val="1"/>
      <w:numFmt w:val="lowerRoman"/>
      <w:lvlText w:val="%9."/>
      <w:lvlJc w:val="right"/>
      <w:pPr>
        <w:ind w:left="6480" w:hanging="180"/>
      </w:pPr>
    </w:lvl>
  </w:abstractNum>
  <w:num w:numId="1" w16cid:durableId="598762196">
    <w:abstractNumId w:val="3"/>
  </w:num>
  <w:num w:numId="2" w16cid:durableId="1643542458">
    <w:abstractNumId w:val="4"/>
  </w:num>
  <w:num w:numId="3" w16cid:durableId="1154565418">
    <w:abstractNumId w:val="0"/>
  </w:num>
  <w:num w:numId="4" w16cid:durableId="456223082">
    <w:abstractNumId w:val="2"/>
  </w:num>
  <w:num w:numId="5" w16cid:durableId="1514149748">
    <w:abstractNumId w:val="7"/>
  </w:num>
  <w:num w:numId="6" w16cid:durableId="653029719">
    <w:abstractNumId w:val="5"/>
  </w:num>
  <w:num w:numId="7" w16cid:durableId="1518810536">
    <w:abstractNumId w:val="1"/>
  </w:num>
  <w:num w:numId="8" w16cid:durableId="19851872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a Stewart">
    <w15:presenceInfo w15:providerId="AD" w15:userId="S::Joanna.Stewart@glasgow.ac.uk::7527541f-f9b1-4242-94ce-1a270eb27e05"/>
  </w15:person>
  <w15:person w15:author="Hao Wu (student)">
    <w15:presenceInfo w15:providerId="AD" w15:userId="S::2802453w@student.gla.ac.uk::212dbae7-9400-4042-913a-89e5b9223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6F5F5"/>
    <w:rsid w:val="00045F94"/>
    <w:rsid w:val="001C39F8"/>
    <w:rsid w:val="00200EDB"/>
    <w:rsid w:val="00277445"/>
    <w:rsid w:val="002818B3"/>
    <w:rsid w:val="002C2984"/>
    <w:rsid w:val="00394DE9"/>
    <w:rsid w:val="003A05BD"/>
    <w:rsid w:val="004A7BAE"/>
    <w:rsid w:val="004E645B"/>
    <w:rsid w:val="004F16CD"/>
    <w:rsid w:val="0062325E"/>
    <w:rsid w:val="006B1535"/>
    <w:rsid w:val="00747462"/>
    <w:rsid w:val="007C32B5"/>
    <w:rsid w:val="007F06CC"/>
    <w:rsid w:val="00856E8F"/>
    <w:rsid w:val="008A3D87"/>
    <w:rsid w:val="00973383"/>
    <w:rsid w:val="00976776"/>
    <w:rsid w:val="009F6969"/>
    <w:rsid w:val="00A45835"/>
    <w:rsid w:val="00AC3D8A"/>
    <w:rsid w:val="00AE6D1F"/>
    <w:rsid w:val="00C54B1D"/>
    <w:rsid w:val="00D04E73"/>
    <w:rsid w:val="00D461A9"/>
    <w:rsid w:val="00D63417"/>
    <w:rsid w:val="00E1127C"/>
    <w:rsid w:val="00E8348E"/>
    <w:rsid w:val="00F041A4"/>
    <w:rsid w:val="00F10934"/>
    <w:rsid w:val="00FF4BB3"/>
    <w:rsid w:val="0112DFAC"/>
    <w:rsid w:val="01D14B36"/>
    <w:rsid w:val="02723FBA"/>
    <w:rsid w:val="02980260"/>
    <w:rsid w:val="02BC54A1"/>
    <w:rsid w:val="02C30761"/>
    <w:rsid w:val="03DCB06F"/>
    <w:rsid w:val="03FDC45C"/>
    <w:rsid w:val="0433D2C1"/>
    <w:rsid w:val="04AFDF84"/>
    <w:rsid w:val="04B3BE0B"/>
    <w:rsid w:val="04FD79DB"/>
    <w:rsid w:val="060DA7E8"/>
    <w:rsid w:val="07145131"/>
    <w:rsid w:val="0777F352"/>
    <w:rsid w:val="07E92395"/>
    <w:rsid w:val="082DE2D6"/>
    <w:rsid w:val="084116A3"/>
    <w:rsid w:val="086EE9B0"/>
    <w:rsid w:val="08AB02DE"/>
    <w:rsid w:val="092451CF"/>
    <w:rsid w:val="0BD44600"/>
    <w:rsid w:val="0D1487C6"/>
    <w:rsid w:val="0F7A89C9"/>
    <w:rsid w:val="10214AA2"/>
    <w:rsid w:val="112B0E89"/>
    <w:rsid w:val="115F6341"/>
    <w:rsid w:val="11738A0B"/>
    <w:rsid w:val="125C9259"/>
    <w:rsid w:val="1287979D"/>
    <w:rsid w:val="12B8544E"/>
    <w:rsid w:val="13D200EF"/>
    <w:rsid w:val="142367FE"/>
    <w:rsid w:val="1518DB15"/>
    <w:rsid w:val="15BF385F"/>
    <w:rsid w:val="16B4AB76"/>
    <w:rsid w:val="1741E063"/>
    <w:rsid w:val="192FA9F4"/>
    <w:rsid w:val="1956BB36"/>
    <w:rsid w:val="1AA77BC1"/>
    <w:rsid w:val="1ABBC16C"/>
    <w:rsid w:val="1AC12595"/>
    <w:rsid w:val="1ACB7A55"/>
    <w:rsid w:val="1B8394E8"/>
    <w:rsid w:val="1BDFECD1"/>
    <w:rsid w:val="1C434C22"/>
    <w:rsid w:val="1C5E5679"/>
    <w:rsid w:val="1C674AB6"/>
    <w:rsid w:val="1C7FB048"/>
    <w:rsid w:val="1CC9DDF5"/>
    <w:rsid w:val="1DEFDC6F"/>
    <w:rsid w:val="1E054626"/>
    <w:rsid w:val="1E44C2B8"/>
    <w:rsid w:val="1EA694FE"/>
    <w:rsid w:val="1EBB35AA"/>
    <w:rsid w:val="1EF67868"/>
    <w:rsid w:val="1F68709A"/>
    <w:rsid w:val="1F9EEB78"/>
    <w:rsid w:val="1FA11687"/>
    <w:rsid w:val="2064A663"/>
    <w:rsid w:val="208B9609"/>
    <w:rsid w:val="20F3C15C"/>
    <w:rsid w:val="21F2D66C"/>
    <w:rsid w:val="2230774D"/>
    <w:rsid w:val="239F0E22"/>
    <w:rsid w:val="23C336CB"/>
    <w:rsid w:val="23C9E98B"/>
    <w:rsid w:val="23CC47AE"/>
    <w:rsid w:val="23E148AD"/>
    <w:rsid w:val="24479F71"/>
    <w:rsid w:val="24860A9B"/>
    <w:rsid w:val="255F072C"/>
    <w:rsid w:val="2568180F"/>
    <w:rsid w:val="25B4A17A"/>
    <w:rsid w:val="26977E4A"/>
    <w:rsid w:val="26D459C4"/>
    <w:rsid w:val="26F33C3C"/>
    <w:rsid w:val="26FAD78D"/>
    <w:rsid w:val="27D4C57B"/>
    <w:rsid w:val="28806A51"/>
    <w:rsid w:val="2896A7EE"/>
    <w:rsid w:val="28EC423C"/>
    <w:rsid w:val="290C0527"/>
    <w:rsid w:val="2A32784F"/>
    <w:rsid w:val="2A7A583A"/>
    <w:rsid w:val="2C23E2FE"/>
    <w:rsid w:val="2C61B050"/>
    <w:rsid w:val="2CB5BD24"/>
    <w:rsid w:val="2D0C21FE"/>
    <w:rsid w:val="2D2DC458"/>
    <w:rsid w:val="2EE984B7"/>
    <w:rsid w:val="2F121B13"/>
    <w:rsid w:val="2F1489B8"/>
    <w:rsid w:val="2F17E5ED"/>
    <w:rsid w:val="2FC27C92"/>
    <w:rsid w:val="3056D905"/>
    <w:rsid w:val="30AE9D17"/>
    <w:rsid w:val="30F6F5F5"/>
    <w:rsid w:val="32077BA5"/>
    <w:rsid w:val="325D6594"/>
    <w:rsid w:val="335D9B83"/>
    <w:rsid w:val="354FDC53"/>
    <w:rsid w:val="3583CB3C"/>
    <w:rsid w:val="35EEAA7F"/>
    <w:rsid w:val="36F5F71F"/>
    <w:rsid w:val="36FEEB5C"/>
    <w:rsid w:val="3718E8DD"/>
    <w:rsid w:val="376A6888"/>
    <w:rsid w:val="3774E68D"/>
    <w:rsid w:val="37B5548D"/>
    <w:rsid w:val="39470F54"/>
    <w:rsid w:val="3976BA6F"/>
    <w:rsid w:val="39F9652D"/>
    <w:rsid w:val="3A0F9A03"/>
    <w:rsid w:val="3A8F63DE"/>
    <w:rsid w:val="3AB08E87"/>
    <w:rsid w:val="3AC126BD"/>
    <w:rsid w:val="3AE922D9"/>
    <w:rsid w:val="3BBABEF7"/>
    <w:rsid w:val="3C23D380"/>
    <w:rsid w:val="3C41F44E"/>
    <w:rsid w:val="3CB25D60"/>
    <w:rsid w:val="3DF8C77F"/>
    <w:rsid w:val="3F510688"/>
    <w:rsid w:val="3F591EB1"/>
    <w:rsid w:val="3F799510"/>
    <w:rsid w:val="3FCB3733"/>
    <w:rsid w:val="418D1DF3"/>
    <w:rsid w:val="42CC38A2"/>
    <w:rsid w:val="4318F3C4"/>
    <w:rsid w:val="448B2A14"/>
    <w:rsid w:val="44AA6011"/>
    <w:rsid w:val="44F9CE66"/>
    <w:rsid w:val="45F5E28B"/>
    <w:rsid w:val="46959EC7"/>
    <w:rsid w:val="46CB037C"/>
    <w:rsid w:val="476851D7"/>
    <w:rsid w:val="477B8D3E"/>
    <w:rsid w:val="479FA9C5"/>
    <w:rsid w:val="47A3C2A4"/>
    <w:rsid w:val="48316F28"/>
    <w:rsid w:val="48A58E65"/>
    <w:rsid w:val="48BF321C"/>
    <w:rsid w:val="490C8603"/>
    <w:rsid w:val="4922BCEF"/>
    <w:rsid w:val="493F9305"/>
    <w:rsid w:val="4A233BA2"/>
    <w:rsid w:val="4AF81755"/>
    <w:rsid w:val="4B473CCC"/>
    <w:rsid w:val="4C39F74A"/>
    <w:rsid w:val="4C743908"/>
    <w:rsid w:val="4D8349F3"/>
    <w:rsid w:val="4E419541"/>
    <w:rsid w:val="4EFD5167"/>
    <w:rsid w:val="4F4DB59A"/>
    <w:rsid w:val="4FDD65A2"/>
    <w:rsid w:val="501B6BE2"/>
    <w:rsid w:val="503D4A5B"/>
    <w:rsid w:val="511BEC93"/>
    <w:rsid w:val="51976126"/>
    <w:rsid w:val="51F45182"/>
    <w:rsid w:val="52B12654"/>
    <w:rsid w:val="52B7BCF4"/>
    <w:rsid w:val="52C090EE"/>
    <w:rsid w:val="53333187"/>
    <w:rsid w:val="538AEC09"/>
    <w:rsid w:val="53D632FE"/>
    <w:rsid w:val="544CF6B5"/>
    <w:rsid w:val="54538D55"/>
    <w:rsid w:val="54848581"/>
    <w:rsid w:val="548A3332"/>
    <w:rsid w:val="556C92EB"/>
    <w:rsid w:val="55A5BE10"/>
    <w:rsid w:val="55D08295"/>
    <w:rsid w:val="55DB602E"/>
    <w:rsid w:val="55E8C716"/>
    <w:rsid w:val="56260393"/>
    <w:rsid w:val="569752E0"/>
    <w:rsid w:val="578B2E17"/>
    <w:rsid w:val="57B88C23"/>
    <w:rsid w:val="57C1D3F4"/>
    <w:rsid w:val="57DB105C"/>
    <w:rsid w:val="5806A2AA"/>
    <w:rsid w:val="58906825"/>
    <w:rsid w:val="592067D8"/>
    <w:rsid w:val="595DA455"/>
    <w:rsid w:val="5A49E9FC"/>
    <w:rsid w:val="5A7A0580"/>
    <w:rsid w:val="5AA81ACA"/>
    <w:rsid w:val="5AF42F80"/>
    <w:rsid w:val="5B6EC326"/>
    <w:rsid w:val="5B8EE549"/>
    <w:rsid w:val="5D874FB0"/>
    <w:rsid w:val="5DF3D8FB"/>
    <w:rsid w:val="5DF54FEF"/>
    <w:rsid w:val="5EC6860B"/>
    <w:rsid w:val="5F5387C5"/>
    <w:rsid w:val="5F87EC75"/>
    <w:rsid w:val="5F8FA95C"/>
    <w:rsid w:val="6031A3FA"/>
    <w:rsid w:val="60FFC7D5"/>
    <w:rsid w:val="6162A422"/>
    <w:rsid w:val="61AABAF8"/>
    <w:rsid w:val="61ABA915"/>
    <w:rsid w:val="61F72C0C"/>
    <w:rsid w:val="62139B5F"/>
    <w:rsid w:val="62FE7483"/>
    <w:rsid w:val="634DDE40"/>
    <w:rsid w:val="63AF6BC0"/>
    <w:rsid w:val="6406D6E4"/>
    <w:rsid w:val="6443CB04"/>
    <w:rsid w:val="64E1E954"/>
    <w:rsid w:val="64F0E0F7"/>
    <w:rsid w:val="6557ED78"/>
    <w:rsid w:val="656C0E96"/>
    <w:rsid w:val="656E031E"/>
    <w:rsid w:val="6579D8F6"/>
    <w:rsid w:val="6800CB5F"/>
    <w:rsid w:val="681AEA99"/>
    <w:rsid w:val="68224433"/>
    <w:rsid w:val="687BEC77"/>
    <w:rsid w:val="697B97DA"/>
    <w:rsid w:val="69828846"/>
    <w:rsid w:val="69896CF9"/>
    <w:rsid w:val="69A686DA"/>
    <w:rsid w:val="69C1DA46"/>
    <w:rsid w:val="6A4A49D6"/>
    <w:rsid w:val="6BA2F9DF"/>
    <w:rsid w:val="6C478E95"/>
    <w:rsid w:val="6C4EDCE9"/>
    <w:rsid w:val="6CDBCB03"/>
    <w:rsid w:val="6DB70044"/>
    <w:rsid w:val="6DBCCB1E"/>
    <w:rsid w:val="6E228CAF"/>
    <w:rsid w:val="6E6761C3"/>
    <w:rsid w:val="6E88DA97"/>
    <w:rsid w:val="6EBB9F9E"/>
    <w:rsid w:val="6F1DBAF9"/>
    <w:rsid w:val="6F538248"/>
    <w:rsid w:val="6FF7EF5C"/>
    <w:rsid w:val="705057AB"/>
    <w:rsid w:val="70895C3C"/>
    <w:rsid w:val="7242B09C"/>
    <w:rsid w:val="72555BBB"/>
    <w:rsid w:val="7269B352"/>
    <w:rsid w:val="734D6920"/>
    <w:rsid w:val="73BA7BE1"/>
    <w:rsid w:val="73BE9F1E"/>
    <w:rsid w:val="73F12C1C"/>
    <w:rsid w:val="74BE7C57"/>
    <w:rsid w:val="750B1C24"/>
    <w:rsid w:val="7553D8DF"/>
    <w:rsid w:val="75A15414"/>
    <w:rsid w:val="768734F1"/>
    <w:rsid w:val="774999AC"/>
    <w:rsid w:val="77C7FE18"/>
    <w:rsid w:val="790B629E"/>
    <w:rsid w:val="79BED5B3"/>
    <w:rsid w:val="7BC31A63"/>
    <w:rsid w:val="7BE0ADD9"/>
    <w:rsid w:val="7C75D7ED"/>
    <w:rsid w:val="7C8ECCB2"/>
    <w:rsid w:val="7D031F03"/>
    <w:rsid w:val="7E6C9FA5"/>
    <w:rsid w:val="7E8AC9A2"/>
    <w:rsid w:val="7E9EEF64"/>
    <w:rsid w:val="7EC20659"/>
    <w:rsid w:val="7F54AB91"/>
    <w:rsid w:val="7F60619D"/>
    <w:rsid w:val="7F770F4A"/>
    <w:rsid w:val="7F7989FA"/>
    <w:rsid w:val="7F9EE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F5F5"/>
  <w15:chartTrackingRefBased/>
  <w15:docId w15:val="{575E6A67-A6FB-4530-8A1E-48DF7B8E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645B"/>
    <w:pPr>
      <w:spacing w:after="0" w:line="240" w:lineRule="auto"/>
    </w:pPr>
  </w:style>
  <w:style w:type="paragraph" w:styleId="CommentSubject">
    <w:name w:val="annotation subject"/>
    <w:basedOn w:val="CommentText"/>
    <w:next w:val="CommentText"/>
    <w:link w:val="CommentSubjectChar"/>
    <w:uiPriority w:val="99"/>
    <w:semiHidden/>
    <w:unhideWhenUsed/>
    <w:rsid w:val="004A7BAE"/>
    <w:rPr>
      <w:b/>
      <w:bCs/>
    </w:rPr>
  </w:style>
  <w:style w:type="character" w:customStyle="1" w:styleId="CommentSubjectChar">
    <w:name w:val="Comment Subject Char"/>
    <w:basedOn w:val="CommentTextChar"/>
    <w:link w:val="CommentSubject"/>
    <w:uiPriority w:val="99"/>
    <w:semiHidden/>
    <w:rsid w:val="004A7B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 (student)</dc:creator>
  <cp:keywords/>
  <dc:description/>
  <cp:lastModifiedBy>Joanna Stewart</cp:lastModifiedBy>
  <cp:revision>31</cp:revision>
  <dcterms:created xsi:type="dcterms:W3CDTF">2023-08-01T08:56:00Z</dcterms:created>
  <dcterms:modified xsi:type="dcterms:W3CDTF">2023-08-01T11:42:00Z</dcterms:modified>
</cp:coreProperties>
</file>